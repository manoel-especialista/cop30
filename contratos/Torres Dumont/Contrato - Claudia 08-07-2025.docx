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94A8" w14:textId="1DD29AC6" w:rsidR="006B4FD9" w:rsidRDefault="00E80CE3">
      <w:pPr>
        <w:pStyle w:val="Ttulo1"/>
        <w:numPr>
          <w:ilvl w:val="0"/>
          <w:numId w:val="0"/>
        </w:numPr>
        <w:spacing w:after="254"/>
        <w:jc w:val="center"/>
        <w:rPr>
          <w:ins w:id="0" w:author="Mônica Takeda" w:date="2025-07-03T20:12:00Z"/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CONTRATO DE </w:t>
      </w:r>
      <w:del w:id="1" w:author="Mônica Takeda" w:date="2025-07-03T20:12:00Z">
        <w:r w:rsidDel="0040226F">
          <w:rPr>
            <w:rFonts w:asciiTheme="minorHAnsi" w:hAnsiTheme="minorHAnsi"/>
            <w:b/>
            <w:bCs/>
            <w:sz w:val="20"/>
            <w:szCs w:val="20"/>
          </w:rPr>
          <w:delText xml:space="preserve">HOSPEDAGEM </w:delText>
        </w:r>
        <w:r w:rsidR="00624730" w:rsidRPr="00005FB9" w:rsidDel="0040226F">
          <w:rPr>
            <w:rFonts w:asciiTheme="minorHAnsi" w:hAnsiTheme="minorHAnsi"/>
            <w:b/>
            <w:bCs/>
            <w:sz w:val="20"/>
            <w:szCs w:val="20"/>
          </w:rPr>
          <w:delText xml:space="preserve"> </w:delText>
        </w:r>
      </w:del>
      <w:ins w:id="2" w:author="Mônica Takeda" w:date="2025-07-03T20:12:00Z">
        <w:r w:rsidR="0040226F">
          <w:rPr>
            <w:rFonts w:asciiTheme="minorHAnsi" w:hAnsiTheme="minorHAnsi"/>
            <w:b/>
            <w:bCs/>
            <w:sz w:val="20"/>
            <w:szCs w:val="20"/>
          </w:rPr>
          <w:t>LOCAÇÃO</w:t>
        </w:r>
        <w:del w:id="3" w:author="Manoel Júnior" w:date="2025-07-08T21:03:00Z">
          <w:r w:rsidR="0040226F" w:rsidDel="008926A6">
            <w:rPr>
              <w:rFonts w:asciiTheme="minorHAnsi" w:hAnsiTheme="minorHAnsi"/>
              <w:b/>
              <w:bCs/>
              <w:sz w:val="20"/>
              <w:szCs w:val="20"/>
            </w:rPr>
            <w:delText xml:space="preserve"> </w:delText>
          </w:r>
        </w:del>
        <w:r w:rsidR="0040226F" w:rsidRPr="00005FB9">
          <w:rPr>
            <w:rFonts w:asciiTheme="minorHAnsi" w:hAnsiTheme="minorHAnsi"/>
            <w:b/>
            <w:bCs/>
            <w:sz w:val="20"/>
            <w:szCs w:val="20"/>
          </w:rPr>
          <w:t xml:space="preserve"> </w:t>
        </w:r>
      </w:ins>
      <w:r w:rsidR="00624730" w:rsidRPr="00005FB9">
        <w:rPr>
          <w:rFonts w:asciiTheme="minorHAnsi" w:hAnsiTheme="minorHAnsi"/>
          <w:b/>
          <w:bCs/>
          <w:sz w:val="20"/>
          <w:szCs w:val="20"/>
        </w:rPr>
        <w:t xml:space="preserve">– </w:t>
      </w:r>
      <w:commentRangeStart w:id="4"/>
      <w:commentRangeStart w:id="5"/>
      <w:del w:id="6" w:author="Manoel Júnior" w:date="2025-07-08T21:03:00Z">
        <w:r w:rsidR="0003640E" w:rsidDel="008926A6">
          <w:rPr>
            <w:rFonts w:asciiTheme="minorHAnsi" w:hAnsiTheme="minorHAnsi"/>
            <w:b/>
            <w:bCs/>
            <w:sz w:val="20"/>
            <w:szCs w:val="20"/>
          </w:rPr>
          <w:delText xml:space="preserve">PARDELAS </w:delText>
        </w:r>
      </w:del>
      <w:ins w:id="7" w:author="Manoel Júnior" w:date="2025-07-08T21:03:00Z">
        <w:r w:rsidR="008926A6">
          <w:rPr>
            <w:rFonts w:asciiTheme="minorHAnsi" w:hAnsiTheme="minorHAnsi"/>
            <w:b/>
            <w:bCs/>
            <w:sz w:val="20"/>
            <w:szCs w:val="20"/>
          </w:rPr>
          <w:t xml:space="preserve">ALBATROZ </w:t>
        </w:r>
      </w:ins>
      <w:del w:id="8" w:author="Manoel Júnior" w:date="2025-07-08T21:03:00Z">
        <w:r w:rsidR="0003640E" w:rsidDel="008926A6">
          <w:rPr>
            <w:rFonts w:asciiTheme="minorHAnsi" w:hAnsiTheme="minorHAnsi"/>
            <w:b/>
            <w:bCs/>
            <w:sz w:val="20"/>
            <w:szCs w:val="20"/>
          </w:rPr>
          <w:delText>102</w:delText>
        </w:r>
      </w:del>
      <w:commentRangeEnd w:id="4"/>
      <w:commentRangeEnd w:id="5"/>
      <w:ins w:id="9" w:author="Manoel Júnior" w:date="2025-07-08T21:03:00Z">
        <w:r w:rsidR="008926A6">
          <w:rPr>
            <w:rFonts w:asciiTheme="minorHAnsi" w:hAnsiTheme="minorHAnsi"/>
            <w:b/>
            <w:bCs/>
            <w:sz w:val="20"/>
            <w:szCs w:val="20"/>
          </w:rPr>
          <w:t>702</w:t>
        </w:r>
      </w:ins>
      <w:r w:rsidR="0040226F">
        <w:rPr>
          <w:rStyle w:val="Refdecomentrio"/>
        </w:rPr>
        <w:commentReference w:id="4"/>
      </w:r>
      <w:r w:rsidR="004D57E4">
        <w:rPr>
          <w:rStyle w:val="Refdecomentrio"/>
        </w:rPr>
        <w:commentReference w:id="5"/>
      </w:r>
    </w:p>
    <w:p w14:paraId="7CB9BAB3" w14:textId="77777777" w:rsidR="0040226F" w:rsidRPr="00203D1D" w:rsidRDefault="0040226F" w:rsidP="0040226F">
      <w:pPr>
        <w:spacing w:line="360" w:lineRule="auto"/>
        <w:rPr>
          <w:ins w:id="10" w:author="Mônica Takeda" w:date="2025-07-03T20:12:00Z"/>
          <w:rFonts w:cstheme="minorHAnsi"/>
          <w:color w:val="auto"/>
        </w:rPr>
      </w:pPr>
      <w:ins w:id="11" w:author="Mônica Takeda" w:date="2025-07-03T20:12:00Z">
        <w:r w:rsidRPr="00203D1D">
          <w:rPr>
            <w:rFonts w:cstheme="minorHAnsi"/>
            <w:color w:val="auto"/>
          </w:rPr>
          <w:t>Pelo presente instrumento particular as partes abaixo nomeadas e qualificadas:</w:t>
        </w:r>
      </w:ins>
    </w:p>
    <w:p w14:paraId="2B728180" w14:textId="18BD73C6" w:rsidR="0040226F" w:rsidRPr="0040226F" w:rsidDel="0040226F" w:rsidRDefault="0040226F">
      <w:pPr>
        <w:rPr>
          <w:del w:id="12" w:author="Mônica Takeda" w:date="2025-07-03T20:13:00Z"/>
          <w:rPrChange w:id="13" w:author="Mônica Takeda" w:date="2025-07-03T20:12:00Z">
            <w:rPr>
              <w:del w:id="14" w:author="Mônica Takeda" w:date="2025-07-03T20:13:00Z"/>
              <w:rFonts w:asciiTheme="minorHAnsi" w:hAnsiTheme="minorHAnsi"/>
              <w:b/>
              <w:bCs/>
              <w:sz w:val="20"/>
              <w:szCs w:val="20"/>
            </w:rPr>
          </w:rPrChange>
        </w:rPr>
        <w:pPrChange w:id="15" w:author="Mônica Takeda" w:date="2025-07-03T20:12:00Z">
          <w:pPr>
            <w:pStyle w:val="Ttulo1"/>
            <w:numPr>
              <w:numId w:val="0"/>
            </w:numPr>
            <w:spacing w:after="254"/>
            <w:ind w:left="0" w:firstLine="0"/>
            <w:jc w:val="center"/>
          </w:pPr>
        </w:pPrChange>
      </w:pPr>
    </w:p>
    <w:p w14:paraId="5316EC56" w14:textId="505C4B83" w:rsidR="006B4FD9" w:rsidRPr="00D04AF6" w:rsidRDefault="0040226F" w:rsidP="00E63BD9">
      <w:pPr>
        <w:spacing w:after="254" w:line="259" w:lineRule="auto"/>
        <w:ind w:left="0" w:firstLine="0"/>
        <w:rPr>
          <w:rFonts w:asciiTheme="minorHAnsi" w:hAnsiTheme="minorHAnsi"/>
        </w:rPr>
      </w:pPr>
      <w:ins w:id="16" w:author="Mônica Takeda" w:date="2025-07-03T20:13:00Z">
        <w:r>
          <w:rPr>
            <w:rFonts w:asciiTheme="minorHAnsi" w:hAnsiTheme="minorHAnsi"/>
            <w:b/>
            <w:bCs/>
            <w:sz w:val="20"/>
            <w:szCs w:val="20"/>
          </w:rPr>
          <w:t xml:space="preserve">I - </w:t>
        </w:r>
      </w:ins>
      <w:r w:rsidR="00E80CE3">
        <w:rPr>
          <w:rFonts w:asciiTheme="minorHAnsi" w:hAnsiTheme="minorHAnsi"/>
          <w:b/>
          <w:bCs/>
          <w:sz w:val="20"/>
          <w:szCs w:val="20"/>
        </w:rPr>
        <w:t>LOCADOR</w:t>
      </w:r>
      <w:r w:rsidR="00624730" w:rsidRPr="00005FB9">
        <w:rPr>
          <w:rFonts w:asciiTheme="minorHAnsi" w:hAnsiTheme="minorHAnsi"/>
          <w:sz w:val="20"/>
          <w:szCs w:val="20"/>
        </w:rPr>
        <w:t xml:space="preserve">: </w:t>
      </w:r>
      <w:del w:id="17" w:author="Manoel Júnior" w:date="2025-07-08T21:04:00Z">
        <w:r w:rsidR="00EC3964" w:rsidRPr="00EC3964" w:rsidDel="008926A6">
          <w:rPr>
            <w:rFonts w:asciiTheme="minorHAnsi" w:hAnsiTheme="minorHAnsi"/>
            <w:lang w:val="en"/>
          </w:rPr>
          <w:delText>OLENE SILVA SANTOS MOURÃO</w:delText>
        </w:r>
      </w:del>
      <w:ins w:id="18" w:author="Manoel Júnior" w:date="2025-07-08T21:54:00Z">
        <w:r w:rsidR="000E7AA7" w:rsidRPr="000E7AA7">
          <w:t xml:space="preserve"> </w:t>
        </w:r>
        <w:r w:rsidR="000E7AA7" w:rsidRPr="000E7AA7">
          <w:rPr>
            <w:rFonts w:asciiTheme="minorHAnsi" w:hAnsiTheme="minorHAnsi"/>
            <w:lang w:val="en"/>
          </w:rPr>
          <w:t xml:space="preserve">Ana </w:t>
        </w:r>
        <w:proofErr w:type="spellStart"/>
        <w:r w:rsidR="000E7AA7" w:rsidRPr="000E7AA7">
          <w:rPr>
            <w:rFonts w:asciiTheme="minorHAnsi" w:hAnsiTheme="minorHAnsi"/>
            <w:lang w:val="en"/>
          </w:rPr>
          <w:t>Cláudia</w:t>
        </w:r>
        <w:proofErr w:type="spellEnd"/>
        <w:r w:rsidR="000E7AA7" w:rsidRPr="000E7AA7">
          <w:rPr>
            <w:rFonts w:asciiTheme="minorHAnsi" w:hAnsiTheme="minorHAnsi"/>
            <w:lang w:val="en"/>
          </w:rPr>
          <w:t xml:space="preserve"> Alves Dias</w:t>
        </w:r>
      </w:ins>
      <w:r w:rsidR="00624730" w:rsidRPr="00005FB9">
        <w:rPr>
          <w:rFonts w:asciiTheme="minorHAnsi" w:hAnsiTheme="minorHAnsi"/>
          <w:sz w:val="20"/>
          <w:szCs w:val="20"/>
        </w:rPr>
        <w:t xml:space="preserve">, </w:t>
      </w:r>
      <w:ins w:id="19" w:author="Mônica Takeda" w:date="2025-07-03T20:13:00Z">
        <w:del w:id="20" w:author="Manoel Júnior" w:date="2025-07-08T21:54:00Z">
          <w:r w:rsidDel="000E7AA7">
            <w:rPr>
              <w:rFonts w:asciiTheme="minorHAnsi" w:hAnsiTheme="minorHAnsi"/>
              <w:sz w:val="20"/>
              <w:szCs w:val="20"/>
            </w:rPr>
            <w:delText>[nacionalidade]</w:delText>
          </w:r>
        </w:del>
      </w:ins>
      <w:ins w:id="21" w:author="Manoel Júnior" w:date="2025-07-08T21:54:00Z">
        <w:r w:rsidR="000E7AA7">
          <w:rPr>
            <w:rFonts w:asciiTheme="minorHAnsi" w:hAnsiTheme="minorHAnsi"/>
            <w:sz w:val="20"/>
            <w:szCs w:val="20"/>
          </w:rPr>
          <w:t>brasileira</w:t>
        </w:r>
      </w:ins>
      <w:ins w:id="22" w:author="Mônica Takeda" w:date="2025-07-03T20:13:00Z">
        <w:r>
          <w:rPr>
            <w:rFonts w:asciiTheme="minorHAnsi" w:hAnsiTheme="minorHAnsi"/>
            <w:sz w:val="20"/>
            <w:szCs w:val="20"/>
          </w:rPr>
          <w:t xml:space="preserve">, </w:t>
        </w:r>
        <w:del w:id="23" w:author="Manoel Júnior" w:date="2025-07-08T21:54:00Z">
          <w:r w:rsidDel="000E7AA7">
            <w:rPr>
              <w:rFonts w:asciiTheme="minorHAnsi" w:hAnsiTheme="minorHAnsi"/>
              <w:sz w:val="20"/>
              <w:szCs w:val="20"/>
            </w:rPr>
            <w:delText>[estado civil]</w:delText>
          </w:r>
        </w:del>
      </w:ins>
      <w:ins w:id="24" w:author="Manoel Júnior" w:date="2025-07-08T22:00:00Z">
        <w:r w:rsidR="00206F79">
          <w:rPr>
            <w:rFonts w:asciiTheme="minorHAnsi" w:hAnsiTheme="minorHAnsi"/>
            <w:sz w:val="20"/>
            <w:szCs w:val="20"/>
          </w:rPr>
          <w:t>solteira</w:t>
        </w:r>
      </w:ins>
      <w:ins w:id="25" w:author="Mônica Takeda" w:date="2025-07-03T20:13:00Z">
        <w:r>
          <w:rPr>
            <w:rFonts w:asciiTheme="minorHAnsi" w:hAnsiTheme="minorHAnsi"/>
            <w:sz w:val="20"/>
            <w:szCs w:val="20"/>
          </w:rPr>
          <w:t xml:space="preserve">, </w:t>
        </w:r>
      </w:ins>
      <w:r w:rsidR="00624730" w:rsidRPr="00005FB9">
        <w:rPr>
          <w:rFonts w:asciiTheme="minorHAnsi" w:hAnsiTheme="minorHAnsi"/>
          <w:sz w:val="20"/>
          <w:szCs w:val="20"/>
        </w:rPr>
        <w:t xml:space="preserve">CPF </w:t>
      </w:r>
      <w:del w:id="26" w:author="Manoel Júnior" w:date="2025-07-08T21:04:00Z">
        <w:r w:rsidR="00EC3964" w:rsidRPr="00EC3964" w:rsidDel="008926A6">
          <w:rPr>
            <w:rFonts w:asciiTheme="minorHAnsi" w:hAnsiTheme="minorHAnsi"/>
            <w:sz w:val="20"/>
            <w:szCs w:val="20"/>
          </w:rPr>
          <w:delText>603</w:delText>
        </w:r>
      </w:del>
      <w:ins w:id="27" w:author="Mônica Takeda" w:date="2025-07-03T20:13:00Z">
        <w:del w:id="28" w:author="Manoel Júnior" w:date="2025-07-08T21:04:00Z">
          <w:r w:rsidDel="008926A6">
            <w:rPr>
              <w:rFonts w:asciiTheme="minorHAnsi" w:hAnsiTheme="minorHAnsi"/>
              <w:sz w:val="20"/>
              <w:szCs w:val="20"/>
            </w:rPr>
            <w:delText>.</w:delText>
          </w:r>
        </w:del>
      </w:ins>
      <w:del w:id="29" w:author="Manoel Júnior" w:date="2025-07-08T21:04:00Z">
        <w:r w:rsidR="00EC3964" w:rsidRPr="00EC3964" w:rsidDel="008926A6">
          <w:rPr>
            <w:rFonts w:asciiTheme="minorHAnsi" w:hAnsiTheme="minorHAnsi"/>
            <w:sz w:val="20"/>
            <w:szCs w:val="20"/>
          </w:rPr>
          <w:delText>289</w:delText>
        </w:r>
      </w:del>
      <w:ins w:id="30" w:author="Mônica Takeda" w:date="2025-07-03T20:13:00Z">
        <w:del w:id="31" w:author="Manoel Júnior" w:date="2025-07-08T21:04:00Z">
          <w:r w:rsidDel="008926A6">
            <w:rPr>
              <w:rFonts w:asciiTheme="minorHAnsi" w:hAnsiTheme="minorHAnsi"/>
              <w:sz w:val="20"/>
              <w:szCs w:val="20"/>
            </w:rPr>
            <w:delText>.</w:delText>
          </w:r>
        </w:del>
      </w:ins>
      <w:del w:id="32" w:author="Manoel Júnior" w:date="2025-07-08T21:04:00Z">
        <w:r w:rsidR="00EC3964" w:rsidRPr="00EC3964" w:rsidDel="008926A6">
          <w:rPr>
            <w:rFonts w:asciiTheme="minorHAnsi" w:hAnsiTheme="minorHAnsi"/>
            <w:sz w:val="20"/>
            <w:szCs w:val="20"/>
          </w:rPr>
          <w:delText>592</w:delText>
        </w:r>
        <w:r w:rsidR="00EC3964" w:rsidDel="008926A6">
          <w:rPr>
            <w:rFonts w:asciiTheme="minorHAnsi" w:hAnsiTheme="minorHAnsi"/>
            <w:sz w:val="20"/>
            <w:szCs w:val="20"/>
          </w:rPr>
          <w:delText>-</w:delText>
        </w:r>
        <w:r w:rsidR="00EC3964" w:rsidRPr="00EC3964" w:rsidDel="008926A6">
          <w:rPr>
            <w:rFonts w:asciiTheme="minorHAnsi" w:hAnsiTheme="minorHAnsi"/>
            <w:sz w:val="20"/>
            <w:szCs w:val="20"/>
          </w:rPr>
          <w:delText>00</w:delText>
        </w:r>
      </w:del>
      <w:ins w:id="33" w:author="Manoel Júnior" w:date="2025-07-08T21:54:00Z">
        <w:r w:rsidR="000E7AA7" w:rsidRPr="000E7AA7">
          <w:t xml:space="preserve"> </w:t>
        </w:r>
        <w:r w:rsidR="000E7AA7" w:rsidRPr="000E7AA7">
          <w:rPr>
            <w:rFonts w:asciiTheme="minorHAnsi" w:hAnsiTheme="minorHAnsi"/>
            <w:sz w:val="20"/>
            <w:szCs w:val="20"/>
          </w:rPr>
          <w:t>235.662.052-49</w:t>
        </w:r>
      </w:ins>
      <w:r w:rsidR="00624730" w:rsidRPr="00005FB9">
        <w:rPr>
          <w:rFonts w:asciiTheme="minorHAnsi" w:hAnsiTheme="minorHAnsi"/>
          <w:sz w:val="20"/>
          <w:szCs w:val="20"/>
        </w:rPr>
        <w:t>, resident</w:t>
      </w:r>
      <w:r w:rsidR="00E80CE3">
        <w:rPr>
          <w:rFonts w:asciiTheme="minorHAnsi" w:hAnsiTheme="minorHAnsi"/>
          <w:sz w:val="20"/>
          <w:szCs w:val="20"/>
        </w:rPr>
        <w:t>e</w:t>
      </w:r>
      <w:r w:rsidR="00624730" w:rsidRPr="00005FB9">
        <w:rPr>
          <w:rFonts w:asciiTheme="minorHAnsi" w:hAnsiTheme="minorHAnsi"/>
          <w:sz w:val="20"/>
          <w:szCs w:val="20"/>
        </w:rPr>
        <w:t xml:space="preserve"> </w:t>
      </w:r>
      <w:r w:rsidR="00E80CE3">
        <w:rPr>
          <w:rFonts w:asciiTheme="minorHAnsi" w:hAnsiTheme="minorHAnsi"/>
          <w:sz w:val="20"/>
          <w:szCs w:val="20"/>
        </w:rPr>
        <w:t>na</w:t>
      </w:r>
      <w:r w:rsidR="00624730" w:rsidRPr="00005FB9">
        <w:rPr>
          <w:rFonts w:asciiTheme="minorHAnsi" w:hAnsiTheme="minorHAnsi"/>
          <w:sz w:val="20"/>
          <w:szCs w:val="20"/>
        </w:rPr>
        <w:t xml:space="preserve"> </w:t>
      </w:r>
      <w:r w:rsidR="00EC3964" w:rsidRPr="00EC3964">
        <w:rPr>
          <w:rFonts w:asciiTheme="minorHAnsi" w:hAnsiTheme="minorHAnsi"/>
          <w:sz w:val="20"/>
          <w:szCs w:val="20"/>
        </w:rPr>
        <w:t xml:space="preserve">Avenida </w:t>
      </w:r>
      <w:ins w:id="34" w:author="Manoel Júnior" w:date="2025-07-08T21:04:00Z">
        <w:r w:rsidR="008926A6" w:rsidRPr="00EC3964">
          <w:rPr>
            <w:rFonts w:asciiTheme="minorHAnsi" w:hAnsiTheme="minorHAnsi"/>
            <w:sz w:val="20"/>
            <w:szCs w:val="20"/>
          </w:rPr>
          <w:t xml:space="preserve">Dr. Freitas, 1228 Condomínio Torres Dumont, apartamento </w:t>
        </w:r>
      </w:ins>
      <w:ins w:id="35" w:author="Manoel Júnior" w:date="2025-07-08T21:54:00Z">
        <w:r w:rsidR="000E7AA7">
          <w:rPr>
            <w:rFonts w:asciiTheme="minorHAnsi" w:hAnsiTheme="minorHAnsi"/>
            <w:sz w:val="20"/>
            <w:szCs w:val="20"/>
          </w:rPr>
          <w:t>Albatroz</w:t>
        </w:r>
      </w:ins>
      <w:ins w:id="36" w:author="Manoel Júnior" w:date="2025-07-08T21:04:00Z">
        <w:r w:rsidR="008926A6" w:rsidRPr="00EC3964">
          <w:rPr>
            <w:rFonts w:asciiTheme="minorHAnsi" w:hAnsiTheme="minorHAnsi"/>
            <w:sz w:val="20"/>
            <w:szCs w:val="20"/>
          </w:rPr>
          <w:t xml:space="preserve"> </w:t>
        </w:r>
      </w:ins>
      <w:ins w:id="37" w:author="Manoel Júnior" w:date="2025-07-08T21:55:00Z">
        <w:r w:rsidR="000E7AA7">
          <w:rPr>
            <w:rFonts w:asciiTheme="minorHAnsi" w:hAnsiTheme="minorHAnsi"/>
            <w:sz w:val="20"/>
            <w:szCs w:val="20"/>
          </w:rPr>
          <w:t>7</w:t>
        </w:r>
      </w:ins>
      <w:ins w:id="38" w:author="Manoel Júnior" w:date="2025-07-08T21:04:00Z">
        <w:r w:rsidR="008926A6" w:rsidRPr="00EC3964">
          <w:rPr>
            <w:rFonts w:asciiTheme="minorHAnsi" w:hAnsiTheme="minorHAnsi"/>
            <w:sz w:val="20"/>
            <w:szCs w:val="20"/>
          </w:rPr>
          <w:t>02</w:t>
        </w:r>
        <w:r w:rsidR="008926A6" w:rsidRPr="00005FB9">
          <w:rPr>
            <w:rFonts w:asciiTheme="minorHAnsi" w:hAnsiTheme="minorHAnsi"/>
            <w:sz w:val="20"/>
            <w:szCs w:val="20"/>
          </w:rPr>
          <w:t>, Belém, Pará/</w:t>
        </w:r>
        <w:proofErr w:type="spellStart"/>
        <w:r w:rsidR="008926A6" w:rsidRPr="00005FB9">
          <w:rPr>
            <w:rFonts w:asciiTheme="minorHAnsi" w:hAnsiTheme="minorHAnsi"/>
            <w:sz w:val="20"/>
            <w:szCs w:val="20"/>
          </w:rPr>
          <w:t>Brazil</w:t>
        </w:r>
        <w:proofErr w:type="spellEnd"/>
        <w:r w:rsidR="008926A6" w:rsidRPr="00005FB9">
          <w:rPr>
            <w:rFonts w:asciiTheme="minorHAnsi" w:hAnsiTheme="minorHAnsi"/>
            <w:sz w:val="20"/>
            <w:szCs w:val="20"/>
          </w:rPr>
          <w:t xml:space="preserve">, CEP </w:t>
        </w:r>
        <w:r w:rsidR="008926A6" w:rsidRPr="00EC3964">
          <w:rPr>
            <w:rFonts w:asciiTheme="minorHAnsi" w:hAnsiTheme="minorHAnsi"/>
            <w:sz w:val="20"/>
            <w:szCs w:val="20"/>
          </w:rPr>
          <w:t>66087-810</w:t>
        </w:r>
      </w:ins>
      <w:del w:id="39" w:author="Manoel Júnior" w:date="2025-07-08T21:04:00Z">
        <w:r w:rsidR="00EC3964" w:rsidRPr="00EC3964" w:rsidDel="008926A6">
          <w:rPr>
            <w:rFonts w:asciiTheme="minorHAnsi" w:hAnsiTheme="minorHAnsi"/>
            <w:sz w:val="20"/>
            <w:szCs w:val="20"/>
          </w:rPr>
          <w:delText>Dr. Freitas, 1228 Condomínio Torres Dumont, apartamento Pardelas 102</w:delText>
        </w:r>
        <w:r w:rsidR="00624730" w:rsidRPr="00005FB9" w:rsidDel="008926A6">
          <w:rPr>
            <w:rFonts w:asciiTheme="minorHAnsi" w:hAnsiTheme="minorHAnsi"/>
            <w:sz w:val="20"/>
            <w:szCs w:val="20"/>
          </w:rPr>
          <w:delText xml:space="preserve">, </w:delText>
        </w:r>
      </w:del>
      <w:ins w:id="40" w:author="Mônica Takeda" w:date="2025-07-03T20:14:00Z">
        <w:del w:id="41" w:author="Manoel Júnior" w:date="2025-07-08T21:04:00Z">
          <w:r w:rsidDel="008926A6">
            <w:rPr>
              <w:rFonts w:asciiTheme="minorHAnsi" w:hAnsiTheme="minorHAnsi"/>
              <w:sz w:val="20"/>
              <w:szCs w:val="20"/>
            </w:rPr>
            <w:delText xml:space="preserve">na cidade de </w:delText>
          </w:r>
        </w:del>
      </w:ins>
      <w:del w:id="42" w:author="Manoel Júnior" w:date="2025-07-08T21:04:00Z">
        <w:r w:rsidR="00624730" w:rsidRPr="00005FB9" w:rsidDel="008926A6">
          <w:rPr>
            <w:rFonts w:asciiTheme="minorHAnsi" w:hAnsiTheme="minorHAnsi"/>
            <w:sz w:val="20"/>
            <w:szCs w:val="20"/>
          </w:rPr>
          <w:delText xml:space="preserve">Belém, </w:delText>
        </w:r>
      </w:del>
      <w:ins w:id="43" w:author="Mônica Takeda" w:date="2025-07-03T21:05:00Z">
        <w:del w:id="44" w:author="Manoel Júnior" w:date="2025-07-08T21:04:00Z">
          <w:r w:rsidR="00CD07B3" w:rsidDel="008926A6">
            <w:rPr>
              <w:rFonts w:asciiTheme="minorHAnsi" w:hAnsiTheme="minorHAnsi"/>
              <w:sz w:val="20"/>
              <w:szCs w:val="20"/>
            </w:rPr>
            <w:delText xml:space="preserve">Estado do </w:delText>
          </w:r>
        </w:del>
      </w:ins>
      <w:del w:id="45" w:author="Manoel Júnior" w:date="2025-07-08T21:04:00Z">
        <w:r w:rsidR="00624730" w:rsidRPr="00005FB9" w:rsidDel="008926A6">
          <w:rPr>
            <w:rFonts w:asciiTheme="minorHAnsi" w:hAnsiTheme="minorHAnsi"/>
            <w:sz w:val="20"/>
            <w:szCs w:val="20"/>
          </w:rPr>
          <w:delText>Pará</w:delText>
        </w:r>
      </w:del>
      <w:ins w:id="46" w:author="Mônica Takeda" w:date="2025-07-03T20:14:00Z">
        <w:del w:id="47" w:author="Manoel Júnior" w:date="2025-07-08T21:04:00Z">
          <w:r w:rsidDel="008926A6">
            <w:rPr>
              <w:rFonts w:asciiTheme="minorHAnsi" w:hAnsiTheme="minorHAnsi"/>
              <w:sz w:val="20"/>
              <w:szCs w:val="20"/>
            </w:rPr>
            <w:delText xml:space="preserve">, </w:delText>
          </w:r>
        </w:del>
      </w:ins>
      <w:del w:id="48" w:author="Manoel Júnior" w:date="2025-07-08T21:04:00Z">
        <w:r w:rsidR="00624730" w:rsidRPr="00005FB9" w:rsidDel="008926A6">
          <w:rPr>
            <w:rFonts w:asciiTheme="minorHAnsi" w:hAnsiTheme="minorHAnsi"/>
            <w:sz w:val="20"/>
            <w:szCs w:val="20"/>
          </w:rPr>
          <w:delText>/Brazil</w:delText>
        </w:r>
      </w:del>
      <w:ins w:id="49" w:author="Mônica Takeda" w:date="2025-07-03T20:14:00Z">
        <w:del w:id="50" w:author="Manoel Júnior" w:date="2025-07-08T21:04:00Z">
          <w:r w:rsidRPr="00005FB9" w:rsidDel="008926A6">
            <w:rPr>
              <w:rFonts w:asciiTheme="minorHAnsi" w:hAnsiTheme="minorHAnsi"/>
              <w:sz w:val="20"/>
              <w:szCs w:val="20"/>
            </w:rPr>
            <w:delText>Bra</w:delText>
          </w:r>
          <w:r w:rsidDel="008926A6">
            <w:rPr>
              <w:rFonts w:asciiTheme="minorHAnsi" w:hAnsiTheme="minorHAnsi"/>
              <w:sz w:val="20"/>
              <w:szCs w:val="20"/>
            </w:rPr>
            <w:delText>s</w:delText>
          </w:r>
          <w:r w:rsidRPr="00005FB9" w:rsidDel="008926A6">
            <w:rPr>
              <w:rFonts w:asciiTheme="minorHAnsi" w:hAnsiTheme="minorHAnsi"/>
              <w:sz w:val="20"/>
              <w:szCs w:val="20"/>
            </w:rPr>
            <w:delText>il</w:delText>
          </w:r>
        </w:del>
      </w:ins>
      <w:del w:id="51" w:author="Manoel Júnior" w:date="2025-07-08T21:04:00Z">
        <w:r w:rsidR="00624730" w:rsidRPr="00005FB9" w:rsidDel="008926A6">
          <w:rPr>
            <w:rFonts w:asciiTheme="minorHAnsi" w:hAnsiTheme="minorHAnsi"/>
            <w:sz w:val="20"/>
            <w:szCs w:val="20"/>
          </w:rPr>
          <w:delText xml:space="preserve">, CEP </w:delText>
        </w:r>
        <w:r w:rsidR="00EC3964" w:rsidRPr="00EC3964" w:rsidDel="008926A6">
          <w:rPr>
            <w:rFonts w:asciiTheme="minorHAnsi" w:hAnsiTheme="minorHAnsi"/>
            <w:sz w:val="20"/>
            <w:szCs w:val="20"/>
          </w:rPr>
          <w:delText>66087-810</w:delText>
        </w:r>
      </w:del>
      <w:r w:rsidR="00624730" w:rsidRPr="00005FB9">
        <w:rPr>
          <w:rFonts w:asciiTheme="minorHAnsi" w:hAnsiTheme="minorHAnsi"/>
          <w:sz w:val="20"/>
          <w:szCs w:val="20"/>
        </w:rPr>
        <w:t xml:space="preserve">; </w:t>
      </w:r>
    </w:p>
    <w:p w14:paraId="10EF8299" w14:textId="324BF769" w:rsidR="0040226F" w:rsidRDefault="0040226F" w:rsidP="00A41374">
      <w:pPr>
        <w:spacing w:after="254" w:line="259" w:lineRule="auto"/>
        <w:ind w:left="0" w:firstLine="0"/>
        <w:rPr>
          <w:ins w:id="52" w:author="Mônica Takeda" w:date="2025-07-03T20:14:00Z"/>
          <w:rFonts w:asciiTheme="minorHAnsi" w:hAnsiTheme="minorHAnsi"/>
          <w:sz w:val="20"/>
          <w:szCs w:val="20"/>
        </w:rPr>
      </w:pPr>
      <w:ins w:id="53" w:author="Mônica Takeda" w:date="2025-07-03T20:14:00Z">
        <w:r>
          <w:rPr>
            <w:rFonts w:asciiTheme="minorHAnsi" w:hAnsiTheme="minorHAnsi"/>
            <w:b/>
            <w:bCs/>
            <w:sz w:val="20"/>
            <w:szCs w:val="20"/>
          </w:rPr>
          <w:t xml:space="preserve">II - </w:t>
        </w:r>
      </w:ins>
      <w:r w:rsidR="00E80CE3">
        <w:rPr>
          <w:rFonts w:asciiTheme="minorHAnsi" w:hAnsiTheme="minorHAnsi"/>
          <w:b/>
          <w:bCs/>
          <w:sz w:val="20"/>
          <w:szCs w:val="20"/>
        </w:rPr>
        <w:t>LOCATÁRIO</w:t>
      </w:r>
      <w:ins w:id="54" w:author="Mônica Takeda" w:date="2025-07-03T20:11:00Z">
        <w:r>
          <w:rPr>
            <w:rFonts w:asciiTheme="minorHAnsi" w:hAnsiTheme="minorHAnsi"/>
            <w:b/>
            <w:bCs/>
            <w:sz w:val="20"/>
            <w:szCs w:val="20"/>
          </w:rPr>
          <w:t>S</w:t>
        </w:r>
      </w:ins>
      <w:r w:rsidR="00A41374" w:rsidRPr="00005FB9">
        <w:rPr>
          <w:rFonts w:asciiTheme="minorHAnsi" w:hAnsiTheme="minorHAnsi"/>
          <w:sz w:val="20"/>
          <w:szCs w:val="20"/>
        </w:rPr>
        <w:t xml:space="preserve">: </w:t>
      </w:r>
      <w:del w:id="55" w:author="Mônica Takeda" w:date="2025-07-03T20:14:00Z">
        <w:r w:rsidR="00A41374" w:rsidRPr="00A41374" w:rsidDel="0040226F">
          <w:rPr>
            <w:rFonts w:asciiTheme="minorHAnsi" w:hAnsiTheme="minorHAnsi"/>
            <w:lang w:val="en"/>
          </w:rPr>
          <w:delText>SUSTAINABLE MARKETS FOUNDATION</w:delText>
        </w:r>
        <w:r w:rsidR="00A41374" w:rsidRPr="00005FB9" w:rsidDel="0040226F">
          <w:rPr>
            <w:rFonts w:asciiTheme="minorHAnsi" w:hAnsiTheme="minorHAnsi"/>
            <w:sz w:val="20"/>
            <w:szCs w:val="20"/>
          </w:rPr>
          <w:delText xml:space="preserve">, resident at </w:delText>
        </w:r>
        <w:r w:rsidR="00A41374" w:rsidRPr="00A41374" w:rsidDel="0040226F">
          <w:rPr>
            <w:rFonts w:asciiTheme="minorHAnsi" w:hAnsiTheme="minorHAnsi"/>
            <w:sz w:val="20"/>
            <w:szCs w:val="20"/>
          </w:rPr>
          <w:delText>40 WEST 37TH STREET, SUITE 1000</w:delText>
        </w:r>
        <w:r w:rsidR="00A41374" w:rsidDel="0040226F">
          <w:rPr>
            <w:rFonts w:asciiTheme="minorHAnsi" w:hAnsiTheme="minorHAnsi"/>
            <w:sz w:val="20"/>
            <w:szCs w:val="20"/>
          </w:rPr>
          <w:delText xml:space="preserve"> </w:delText>
        </w:r>
        <w:r w:rsidR="00A41374" w:rsidRPr="00A41374" w:rsidDel="0040226F">
          <w:rPr>
            <w:rFonts w:asciiTheme="minorHAnsi" w:hAnsiTheme="minorHAnsi"/>
            <w:sz w:val="20"/>
            <w:szCs w:val="20"/>
          </w:rPr>
          <w:delText>NEW YORK, NEW YORK 10018-7311</w:delText>
        </w:r>
        <w:r w:rsidR="00A41374" w:rsidRPr="00005FB9" w:rsidDel="0040226F">
          <w:rPr>
            <w:rFonts w:asciiTheme="minorHAnsi" w:hAnsiTheme="minorHAnsi"/>
            <w:sz w:val="20"/>
            <w:szCs w:val="20"/>
          </w:rPr>
          <w:delText xml:space="preserve">; </w:delText>
        </w:r>
      </w:del>
    </w:p>
    <w:p w14:paraId="06E64F42" w14:textId="39CE2117" w:rsidR="0040226F" w:rsidRDefault="0040226F" w:rsidP="0040226F">
      <w:pPr>
        <w:pStyle w:val="PargrafodaLista"/>
        <w:numPr>
          <w:ilvl w:val="0"/>
          <w:numId w:val="9"/>
        </w:numPr>
        <w:spacing w:after="254" w:line="259" w:lineRule="auto"/>
        <w:rPr>
          <w:ins w:id="56" w:author="Mônica Takeda" w:date="2025-07-03T20:16:00Z"/>
          <w:rFonts w:asciiTheme="minorHAnsi" w:hAnsiTheme="minorHAnsi"/>
          <w:sz w:val="20"/>
          <w:szCs w:val="20"/>
        </w:rPr>
      </w:pPr>
      <w:ins w:id="57" w:author="Mônica Takeda" w:date="2025-07-03T20:15:00Z">
        <w:r>
          <w:rPr>
            <w:rFonts w:asciiTheme="minorHAnsi" w:hAnsiTheme="minorHAnsi"/>
            <w:sz w:val="20"/>
            <w:szCs w:val="20"/>
          </w:rPr>
          <w:t xml:space="preserve">INSTITUTO DE ENERGIA E MEIO AMBIENTE – IEMA, </w:t>
        </w:r>
      </w:ins>
      <w:ins w:id="58" w:author="Mônica Takeda" w:date="2025-07-03T20:16:00Z">
        <w:r w:rsidRPr="0040226F">
          <w:rPr>
            <w:rFonts w:asciiTheme="minorHAnsi" w:hAnsiTheme="minorHAnsi"/>
            <w:sz w:val="20"/>
            <w:szCs w:val="20"/>
          </w:rPr>
          <w:t>associação civil sem fins lucrativos, com sede na Cidade de São Paulo, Estado de São Paulo, na Rua Artur de Azevedo nº 1212, 9º andar, sala 91, Pinheiros, CEP 05404-003, inscrita no CNPJ/MF sob o nº 08.184.933/0001-98, neste ato representada nos termos do seu Estatuto Social, doravante denominada simplesmente “</w:t>
        </w:r>
        <w:r>
          <w:rPr>
            <w:rFonts w:asciiTheme="minorHAnsi" w:hAnsiTheme="minorHAnsi"/>
            <w:sz w:val="20"/>
            <w:szCs w:val="20"/>
          </w:rPr>
          <w:t>IEMA</w:t>
        </w:r>
        <w:r w:rsidRPr="0040226F">
          <w:rPr>
            <w:rFonts w:asciiTheme="minorHAnsi" w:hAnsiTheme="minorHAnsi"/>
            <w:sz w:val="20"/>
            <w:szCs w:val="20"/>
          </w:rPr>
          <w:t>”; e</w:t>
        </w:r>
      </w:ins>
    </w:p>
    <w:p w14:paraId="229B77E2" w14:textId="4CC7EBD3" w:rsidR="0040226F" w:rsidRPr="0040226F" w:rsidRDefault="001F7B09">
      <w:pPr>
        <w:pStyle w:val="PargrafodaLista"/>
        <w:numPr>
          <w:ilvl w:val="0"/>
          <w:numId w:val="9"/>
        </w:numPr>
        <w:spacing w:after="254" w:line="259" w:lineRule="auto"/>
        <w:rPr>
          <w:rFonts w:asciiTheme="minorHAnsi" w:hAnsiTheme="minorHAnsi"/>
          <w:sz w:val="20"/>
          <w:szCs w:val="20"/>
          <w:rPrChange w:id="59" w:author="Mônica Takeda" w:date="2025-07-03T20:15:00Z">
            <w:rPr>
              <w:rFonts w:asciiTheme="minorHAnsi" w:hAnsiTheme="minorHAnsi"/>
            </w:rPr>
          </w:rPrChange>
        </w:rPr>
        <w:pPrChange w:id="60" w:author="Mônica Takeda" w:date="2025-07-03T20:15:00Z">
          <w:pPr>
            <w:spacing w:after="254" w:line="259" w:lineRule="auto"/>
            <w:ind w:left="0" w:firstLine="0"/>
          </w:pPr>
        </w:pPrChange>
      </w:pPr>
      <w:ins w:id="61" w:author="Mônica Takeda" w:date="2025-07-03T20:16:00Z">
        <w:r>
          <w:rPr>
            <w:rFonts w:asciiTheme="minorHAnsi" w:hAnsiTheme="minorHAnsi"/>
            <w:sz w:val="20"/>
            <w:szCs w:val="20"/>
          </w:rPr>
          <w:t>INSTITUTO DE ESTUDOS</w:t>
        </w:r>
      </w:ins>
      <w:ins w:id="62" w:author="Mônica Takeda" w:date="2025-07-03T20:17:00Z">
        <w:r>
          <w:rPr>
            <w:rFonts w:asciiTheme="minorHAnsi" w:hAnsiTheme="minorHAnsi"/>
            <w:sz w:val="20"/>
            <w:szCs w:val="20"/>
          </w:rPr>
          <w:t xml:space="preserve"> SOCIOECONÔMICOS – </w:t>
        </w:r>
      </w:ins>
      <w:ins w:id="63" w:author="Mônica Takeda" w:date="2025-07-03T20:16:00Z">
        <w:r w:rsidR="0040226F">
          <w:rPr>
            <w:rFonts w:asciiTheme="minorHAnsi" w:hAnsiTheme="minorHAnsi"/>
            <w:sz w:val="20"/>
            <w:szCs w:val="20"/>
          </w:rPr>
          <w:t>INESC</w:t>
        </w:r>
      </w:ins>
      <w:ins w:id="64" w:author="Mônica Takeda" w:date="2025-07-03T20:17:00Z">
        <w:r>
          <w:rPr>
            <w:rFonts w:asciiTheme="minorHAnsi" w:hAnsiTheme="minorHAnsi"/>
            <w:sz w:val="20"/>
            <w:szCs w:val="20"/>
          </w:rPr>
          <w:t xml:space="preserve">, </w:t>
        </w:r>
      </w:ins>
      <w:ins w:id="65" w:author="Mônica Takeda" w:date="2025-07-03T20:18:00Z">
        <w:r w:rsidRPr="0040226F">
          <w:rPr>
            <w:rFonts w:asciiTheme="minorHAnsi" w:hAnsiTheme="minorHAnsi"/>
            <w:sz w:val="20"/>
            <w:szCs w:val="20"/>
          </w:rPr>
          <w:t xml:space="preserve">associação civil sem fins lucrativos, com sede </w:t>
        </w:r>
        <w:r>
          <w:rPr>
            <w:rFonts w:asciiTheme="minorHAnsi" w:hAnsiTheme="minorHAnsi"/>
            <w:sz w:val="20"/>
            <w:szCs w:val="20"/>
          </w:rPr>
          <w:t>em Brasília / DF</w:t>
        </w:r>
        <w:r w:rsidRPr="0040226F">
          <w:rPr>
            <w:rFonts w:asciiTheme="minorHAnsi" w:hAnsiTheme="minorHAnsi"/>
            <w:sz w:val="20"/>
            <w:szCs w:val="20"/>
          </w:rPr>
          <w:t xml:space="preserve">, </w:t>
        </w:r>
      </w:ins>
      <w:ins w:id="66" w:author="Mônica Takeda" w:date="2025-07-03T22:24:00Z">
        <w:r w:rsidR="008D41AE">
          <w:rPr>
            <w:rFonts w:asciiTheme="minorHAnsi" w:hAnsiTheme="minorHAnsi"/>
            <w:sz w:val="20"/>
            <w:szCs w:val="20"/>
          </w:rPr>
          <w:t xml:space="preserve">à SCS </w:t>
        </w:r>
        <w:proofErr w:type="spellStart"/>
        <w:r w:rsidR="008D41AE">
          <w:rPr>
            <w:rFonts w:asciiTheme="minorHAnsi" w:hAnsiTheme="minorHAnsi"/>
            <w:sz w:val="20"/>
            <w:szCs w:val="20"/>
          </w:rPr>
          <w:t>Qd</w:t>
        </w:r>
        <w:proofErr w:type="spellEnd"/>
        <w:r w:rsidR="008D41AE">
          <w:rPr>
            <w:rFonts w:asciiTheme="minorHAnsi" w:hAnsiTheme="minorHAnsi"/>
            <w:sz w:val="20"/>
            <w:szCs w:val="20"/>
          </w:rPr>
          <w:t xml:space="preserve"> 01 Bloco L-17 Edifício Marcia 13º andar</w:t>
        </w:r>
      </w:ins>
      <w:ins w:id="67" w:author="Mônica Takeda" w:date="2025-07-03T20:18:00Z">
        <w:r w:rsidRPr="0040226F">
          <w:rPr>
            <w:rFonts w:asciiTheme="minorHAnsi" w:hAnsiTheme="minorHAnsi"/>
            <w:sz w:val="20"/>
            <w:szCs w:val="20"/>
          </w:rPr>
          <w:t xml:space="preserve">, CEP </w:t>
        </w:r>
      </w:ins>
      <w:ins w:id="68" w:author="Mônica Takeda" w:date="2025-07-03T22:24:00Z">
        <w:r w:rsidR="008D41AE">
          <w:rPr>
            <w:rFonts w:asciiTheme="minorHAnsi" w:hAnsiTheme="minorHAnsi"/>
            <w:sz w:val="20"/>
            <w:szCs w:val="20"/>
          </w:rPr>
          <w:t>70307</w:t>
        </w:r>
      </w:ins>
      <w:ins w:id="69" w:author="Mônica Takeda" w:date="2025-07-03T20:19:00Z">
        <w:r>
          <w:rPr>
            <w:rFonts w:asciiTheme="minorHAnsi" w:hAnsiTheme="minorHAnsi"/>
            <w:sz w:val="20"/>
            <w:szCs w:val="20"/>
          </w:rPr>
          <w:t>-9</w:t>
        </w:r>
      </w:ins>
      <w:ins w:id="70" w:author="Mônica Takeda" w:date="2025-07-03T22:24:00Z">
        <w:r w:rsidR="008D41AE">
          <w:rPr>
            <w:rFonts w:asciiTheme="minorHAnsi" w:hAnsiTheme="minorHAnsi"/>
            <w:sz w:val="20"/>
            <w:szCs w:val="20"/>
          </w:rPr>
          <w:t>00</w:t>
        </w:r>
      </w:ins>
      <w:ins w:id="71" w:author="Mônica Takeda" w:date="2025-07-03T20:18:00Z">
        <w:r w:rsidRPr="0040226F">
          <w:rPr>
            <w:rFonts w:asciiTheme="minorHAnsi" w:hAnsiTheme="minorHAnsi"/>
            <w:sz w:val="20"/>
            <w:szCs w:val="20"/>
          </w:rPr>
          <w:t xml:space="preserve">, inscrita no CNPJ/MF sob o nº </w:t>
        </w:r>
      </w:ins>
      <w:ins w:id="72" w:author="Mônica Takeda" w:date="2025-07-03T22:25:00Z">
        <w:r w:rsidR="008D41AE">
          <w:rPr>
            <w:rFonts w:asciiTheme="minorHAnsi" w:hAnsiTheme="minorHAnsi"/>
            <w:sz w:val="20"/>
            <w:szCs w:val="20"/>
          </w:rPr>
          <w:t>00.580.159</w:t>
        </w:r>
      </w:ins>
      <w:ins w:id="73" w:author="Mônica Takeda" w:date="2025-07-03T20:18:00Z">
        <w:r w:rsidRPr="0040226F">
          <w:rPr>
            <w:rFonts w:asciiTheme="minorHAnsi" w:hAnsiTheme="minorHAnsi"/>
            <w:sz w:val="20"/>
            <w:szCs w:val="20"/>
          </w:rPr>
          <w:t>/0001-</w:t>
        </w:r>
      </w:ins>
      <w:ins w:id="74" w:author="Mônica Takeda" w:date="2025-07-03T22:25:00Z">
        <w:r w:rsidR="008D41AE">
          <w:rPr>
            <w:rFonts w:asciiTheme="minorHAnsi" w:hAnsiTheme="minorHAnsi"/>
            <w:sz w:val="20"/>
            <w:szCs w:val="20"/>
          </w:rPr>
          <w:t>22</w:t>
        </w:r>
      </w:ins>
      <w:ins w:id="75" w:author="Mônica Takeda" w:date="2025-07-03T20:18:00Z">
        <w:r w:rsidRPr="0040226F">
          <w:rPr>
            <w:rFonts w:asciiTheme="minorHAnsi" w:hAnsiTheme="minorHAnsi"/>
            <w:sz w:val="20"/>
            <w:szCs w:val="20"/>
          </w:rPr>
          <w:t>, neste ato representada nos termos do seu Estatuto Social, doravante denominada simplesmente “</w:t>
        </w:r>
      </w:ins>
      <w:ins w:id="76" w:author="Mônica Takeda" w:date="2025-07-03T20:19:00Z">
        <w:r>
          <w:rPr>
            <w:rFonts w:asciiTheme="minorHAnsi" w:hAnsiTheme="minorHAnsi"/>
            <w:sz w:val="20"/>
            <w:szCs w:val="20"/>
          </w:rPr>
          <w:t>INESC</w:t>
        </w:r>
      </w:ins>
      <w:ins w:id="77" w:author="Mônica Takeda" w:date="2025-07-03T20:18:00Z">
        <w:r w:rsidRPr="0040226F">
          <w:rPr>
            <w:rFonts w:asciiTheme="minorHAnsi" w:hAnsiTheme="minorHAnsi"/>
            <w:sz w:val="20"/>
            <w:szCs w:val="20"/>
          </w:rPr>
          <w:t>”</w:t>
        </w:r>
      </w:ins>
      <w:ins w:id="78" w:author="Mônica Takeda" w:date="2025-07-03T20:19:00Z">
        <w:r>
          <w:rPr>
            <w:rFonts w:asciiTheme="minorHAnsi" w:hAnsiTheme="minorHAnsi"/>
            <w:sz w:val="20"/>
            <w:szCs w:val="20"/>
          </w:rPr>
          <w:t>.</w:t>
        </w:r>
      </w:ins>
    </w:p>
    <w:p w14:paraId="022BD262" w14:textId="7704AED4" w:rsidR="006B4FD9" w:rsidRPr="00AF074B" w:rsidRDefault="00E80CE3">
      <w:pPr>
        <w:ind w:left="5" w:right="36"/>
        <w:rPr>
          <w:rFonts w:asciiTheme="minorHAnsi" w:hAnsiTheme="minorHAnsi"/>
          <w:sz w:val="20"/>
          <w:szCs w:val="20"/>
          <w:u w:val="single"/>
        </w:rPr>
      </w:pPr>
      <w:r w:rsidRPr="00E80CE3">
        <w:rPr>
          <w:rFonts w:asciiTheme="minorHAnsi" w:hAnsiTheme="minorHAnsi"/>
          <w:b/>
          <w:bCs/>
          <w:sz w:val="20"/>
          <w:szCs w:val="20"/>
        </w:rPr>
        <w:t>OBJETO DO CONTRATO</w:t>
      </w:r>
      <w:r w:rsidR="00624730" w:rsidRPr="00005FB9">
        <w:rPr>
          <w:rFonts w:asciiTheme="minorHAnsi" w:hAnsiTheme="minorHAnsi"/>
          <w:sz w:val="20"/>
          <w:szCs w:val="20"/>
        </w:rPr>
        <w:t xml:space="preserve">: </w:t>
      </w:r>
      <w:r w:rsidRPr="00E80CE3">
        <w:rPr>
          <w:rFonts w:asciiTheme="minorHAnsi" w:hAnsiTheme="minorHAnsi"/>
          <w:sz w:val="20"/>
          <w:szCs w:val="20"/>
        </w:rPr>
        <w:t xml:space="preserve">Este contrato diz respeito à </w:t>
      </w:r>
      <w:del w:id="79" w:author="Mônica Takeda" w:date="2025-07-03T21:04:00Z">
        <w:r w:rsidRPr="00E80CE3" w:rsidDel="00CD07B3">
          <w:rPr>
            <w:rFonts w:asciiTheme="minorHAnsi" w:hAnsiTheme="minorHAnsi"/>
            <w:sz w:val="20"/>
            <w:szCs w:val="20"/>
          </w:rPr>
          <w:delText>prestação de serviços de hospedagem</w:delText>
        </w:r>
      </w:del>
      <w:ins w:id="80" w:author="Mônica Takeda" w:date="2025-07-03T21:04:00Z">
        <w:r w:rsidR="00CD07B3">
          <w:rPr>
            <w:rFonts w:asciiTheme="minorHAnsi" w:hAnsiTheme="minorHAnsi"/>
            <w:sz w:val="20"/>
            <w:szCs w:val="20"/>
          </w:rPr>
          <w:t xml:space="preserve">locação temporária </w:t>
        </w:r>
      </w:ins>
      <w:del w:id="81" w:author="Mônica Takeda" w:date="2025-07-03T21:04:00Z">
        <w:r w:rsidRPr="00E80CE3" w:rsidDel="00CD07B3">
          <w:rPr>
            <w:rFonts w:asciiTheme="minorHAnsi" w:hAnsiTheme="minorHAnsi"/>
            <w:sz w:val="20"/>
            <w:szCs w:val="20"/>
          </w:rPr>
          <w:delText xml:space="preserve"> n</w:delText>
        </w:r>
      </w:del>
      <w:ins w:id="82" w:author="Mônica Takeda" w:date="2025-07-03T21:04:00Z">
        <w:r w:rsidR="00CD07B3">
          <w:rPr>
            <w:rFonts w:asciiTheme="minorHAnsi" w:hAnsiTheme="minorHAnsi"/>
            <w:sz w:val="20"/>
            <w:szCs w:val="20"/>
          </w:rPr>
          <w:t>d</w:t>
        </w:r>
      </w:ins>
      <w:r w:rsidRPr="00E80CE3">
        <w:rPr>
          <w:rFonts w:asciiTheme="minorHAnsi" w:hAnsiTheme="minorHAnsi"/>
          <w:sz w:val="20"/>
          <w:szCs w:val="20"/>
        </w:rPr>
        <w:t xml:space="preserve">o imóvel localizado na </w:t>
      </w:r>
      <w:ins w:id="83" w:author="Manoel Júnior" w:date="2025-07-08T21:55:00Z">
        <w:r w:rsidR="000E7AA7" w:rsidRPr="00EC3964">
          <w:rPr>
            <w:rFonts w:asciiTheme="minorHAnsi" w:hAnsiTheme="minorHAnsi"/>
            <w:sz w:val="20"/>
            <w:szCs w:val="20"/>
          </w:rPr>
          <w:t xml:space="preserve">Avenida Dr. Freitas, 1228 Condomínio Torres Dumont, apartamento </w:t>
        </w:r>
        <w:r w:rsidR="000E7AA7">
          <w:rPr>
            <w:rFonts w:asciiTheme="minorHAnsi" w:hAnsiTheme="minorHAnsi"/>
            <w:sz w:val="20"/>
            <w:szCs w:val="20"/>
          </w:rPr>
          <w:t>Albatroz</w:t>
        </w:r>
        <w:r w:rsidR="000E7AA7" w:rsidRPr="00EC3964">
          <w:rPr>
            <w:rFonts w:asciiTheme="minorHAnsi" w:hAnsiTheme="minorHAnsi"/>
            <w:sz w:val="20"/>
            <w:szCs w:val="20"/>
          </w:rPr>
          <w:t xml:space="preserve"> </w:t>
        </w:r>
        <w:r w:rsidR="000E7AA7">
          <w:rPr>
            <w:rFonts w:asciiTheme="minorHAnsi" w:hAnsiTheme="minorHAnsi"/>
            <w:sz w:val="20"/>
            <w:szCs w:val="20"/>
          </w:rPr>
          <w:t>7</w:t>
        </w:r>
        <w:r w:rsidR="000E7AA7" w:rsidRPr="00EC3964">
          <w:rPr>
            <w:rFonts w:asciiTheme="minorHAnsi" w:hAnsiTheme="minorHAnsi"/>
            <w:sz w:val="20"/>
            <w:szCs w:val="20"/>
          </w:rPr>
          <w:t>02</w:t>
        </w:r>
      </w:ins>
      <w:del w:id="84" w:author="Manoel Júnior" w:date="2025-07-08T21:55:00Z">
        <w:r w:rsidRPr="00E80CE3" w:rsidDel="000E7AA7">
          <w:rPr>
            <w:rFonts w:asciiTheme="minorHAnsi" w:hAnsiTheme="minorHAnsi"/>
            <w:sz w:val="20"/>
            <w:szCs w:val="20"/>
          </w:rPr>
          <w:delText>Avenida Dr. Freitas, 1228 Condomínio Torres Dumont, apartamento Pardelas 102</w:delText>
        </w:r>
      </w:del>
      <w:r w:rsidRPr="00E80CE3">
        <w:rPr>
          <w:rFonts w:asciiTheme="minorHAnsi" w:hAnsiTheme="minorHAnsi"/>
          <w:sz w:val="20"/>
          <w:szCs w:val="20"/>
        </w:rPr>
        <w:t xml:space="preserve">, </w:t>
      </w:r>
      <w:ins w:id="85" w:author="Mônica Takeda" w:date="2025-07-03T21:04:00Z">
        <w:r w:rsidR="00CD07B3">
          <w:rPr>
            <w:rFonts w:asciiTheme="minorHAnsi" w:hAnsiTheme="minorHAnsi"/>
            <w:sz w:val="20"/>
            <w:szCs w:val="20"/>
          </w:rPr>
          <w:t xml:space="preserve">na cidade de </w:t>
        </w:r>
      </w:ins>
      <w:r w:rsidRPr="00E80CE3">
        <w:rPr>
          <w:rFonts w:asciiTheme="minorHAnsi" w:hAnsiTheme="minorHAnsi"/>
          <w:sz w:val="20"/>
          <w:szCs w:val="20"/>
        </w:rPr>
        <w:t xml:space="preserve">Belém, </w:t>
      </w:r>
      <w:ins w:id="86" w:author="Mônica Takeda" w:date="2025-07-03T21:05:00Z">
        <w:r w:rsidR="00CD07B3">
          <w:rPr>
            <w:rFonts w:asciiTheme="minorHAnsi" w:hAnsiTheme="minorHAnsi"/>
            <w:sz w:val="20"/>
            <w:szCs w:val="20"/>
          </w:rPr>
          <w:t xml:space="preserve">Estado do </w:t>
        </w:r>
      </w:ins>
      <w:r w:rsidRPr="00E80CE3">
        <w:rPr>
          <w:rFonts w:asciiTheme="minorHAnsi" w:hAnsiTheme="minorHAnsi"/>
          <w:sz w:val="20"/>
          <w:szCs w:val="20"/>
        </w:rPr>
        <w:t>Pará</w:t>
      </w:r>
      <w:ins w:id="87" w:author="Mônica Takeda" w:date="2025-07-03T21:05:00Z">
        <w:r w:rsidR="00CD07B3">
          <w:rPr>
            <w:rFonts w:asciiTheme="minorHAnsi" w:hAnsiTheme="minorHAnsi"/>
            <w:sz w:val="20"/>
            <w:szCs w:val="20"/>
          </w:rPr>
          <w:t xml:space="preserve">, </w:t>
        </w:r>
      </w:ins>
      <w:del w:id="88" w:author="Mônica Takeda" w:date="2025-07-03T21:05:00Z">
        <w:r w:rsidRPr="00E80CE3" w:rsidDel="00CD07B3">
          <w:rPr>
            <w:rFonts w:asciiTheme="minorHAnsi" w:hAnsiTheme="minorHAnsi"/>
            <w:sz w:val="20"/>
            <w:szCs w:val="20"/>
          </w:rPr>
          <w:delText>/</w:delText>
        </w:r>
      </w:del>
      <w:r w:rsidRPr="00E80CE3">
        <w:rPr>
          <w:rFonts w:asciiTheme="minorHAnsi" w:hAnsiTheme="minorHAnsi"/>
          <w:sz w:val="20"/>
          <w:szCs w:val="20"/>
        </w:rPr>
        <w:t>Brasil, CEP 66087-810</w:t>
      </w:r>
      <w:ins w:id="89" w:author="Mônica Takeda" w:date="2025-07-03T21:05:00Z">
        <w:r w:rsidR="00CD07B3">
          <w:rPr>
            <w:rFonts w:asciiTheme="minorHAnsi" w:hAnsiTheme="minorHAnsi"/>
            <w:sz w:val="20"/>
            <w:szCs w:val="20"/>
          </w:rPr>
          <w:t xml:space="preserve">, </w:t>
        </w:r>
        <w:del w:id="90" w:author="Manoel Júnior" w:date="2025-07-08T21:55:00Z">
          <w:r w:rsidR="00CD07B3" w:rsidDel="000E7AA7">
            <w:rPr>
              <w:rFonts w:asciiTheme="minorHAnsi" w:hAnsiTheme="minorHAnsi"/>
              <w:sz w:val="20"/>
              <w:szCs w:val="20"/>
            </w:rPr>
            <w:delText xml:space="preserve">conforme </w:delText>
          </w:r>
        </w:del>
      </w:ins>
      <w:del w:id="91" w:author="Manoel Júnior" w:date="2025-07-08T21:55:00Z">
        <w:r w:rsidRPr="00E80CE3" w:rsidDel="000E7AA7">
          <w:rPr>
            <w:rFonts w:asciiTheme="minorHAnsi" w:hAnsiTheme="minorHAnsi"/>
            <w:sz w:val="20"/>
            <w:szCs w:val="20"/>
          </w:rPr>
          <w:delText xml:space="preserve"> (fotos no Anexo 1),</w:delText>
        </w:r>
      </w:del>
      <w:ins w:id="92" w:author="Mônica Takeda" w:date="2025-07-03T21:06:00Z">
        <w:del w:id="93" w:author="Manoel Júnior" w:date="2025-07-08T21:55:00Z">
          <w:r w:rsidR="00CD07B3" w:rsidDel="000E7AA7">
            <w:rPr>
              <w:rFonts w:asciiTheme="minorHAnsi" w:hAnsiTheme="minorHAnsi"/>
              <w:sz w:val="20"/>
              <w:szCs w:val="20"/>
            </w:rPr>
            <w:delText xml:space="preserve"> </w:delText>
          </w:r>
        </w:del>
        <w:r w:rsidR="00CD07B3">
          <w:rPr>
            <w:rFonts w:asciiTheme="minorHAnsi" w:hAnsiTheme="minorHAnsi"/>
            <w:sz w:val="20"/>
            <w:szCs w:val="20"/>
          </w:rPr>
          <w:t>especificamente</w:t>
        </w:r>
      </w:ins>
      <w:r w:rsidRPr="00E80CE3">
        <w:rPr>
          <w:rFonts w:asciiTheme="minorHAnsi" w:hAnsiTheme="minorHAnsi"/>
          <w:sz w:val="20"/>
          <w:szCs w:val="20"/>
        </w:rPr>
        <w:t xml:space="preserve"> durante o evento COP30, em período determinado</w:t>
      </w:r>
      <w:r w:rsidR="00624730" w:rsidRPr="00005FB9">
        <w:rPr>
          <w:rFonts w:asciiTheme="minorHAnsi" w:hAnsiTheme="minorHAnsi"/>
          <w:sz w:val="20"/>
          <w:szCs w:val="20"/>
        </w:rPr>
        <w:t xml:space="preserve">. </w:t>
      </w:r>
    </w:p>
    <w:p w14:paraId="6632AE80" w14:textId="79E5F805" w:rsidR="006B4FD9" w:rsidRPr="00005FB9" w:rsidRDefault="00E80CE3" w:rsidP="00D04AF6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E80CE3">
        <w:rPr>
          <w:rFonts w:asciiTheme="minorHAnsi" w:hAnsiTheme="minorHAnsi"/>
          <w:b/>
          <w:bCs/>
          <w:sz w:val="20"/>
          <w:szCs w:val="20"/>
        </w:rPr>
        <w:t>DURAÇÃO DO SERVIÇO</w:t>
      </w:r>
      <w:del w:id="94" w:author="Mônica Takeda" w:date="2025-07-03T21:06:00Z">
        <w:r w:rsidR="00624730" w:rsidRPr="00005FB9" w:rsidDel="00CD07B3">
          <w:rPr>
            <w:rFonts w:asciiTheme="minorHAnsi" w:hAnsiTheme="minorHAnsi"/>
            <w:b/>
            <w:bCs/>
            <w:sz w:val="20"/>
            <w:szCs w:val="20"/>
          </w:rPr>
          <w:delText xml:space="preserve">  </w:delText>
        </w:r>
      </w:del>
    </w:p>
    <w:p w14:paraId="415D477C" w14:textId="2BB4D6AD" w:rsidR="006B4FD9" w:rsidRPr="00005FB9" w:rsidRDefault="00624730" w:rsidP="00220C10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 </w:t>
      </w:r>
      <w:r w:rsidR="00E80CE3" w:rsidRPr="00E80CE3">
        <w:rPr>
          <w:rFonts w:asciiTheme="minorHAnsi" w:hAnsiTheme="minorHAnsi"/>
          <w:sz w:val="20"/>
          <w:szCs w:val="20"/>
        </w:rPr>
        <w:t>Este contrato vigorará a partir da data de sua assinatura até 23 de novembro de 2025, sem renovação automática.</w:t>
      </w:r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328C2881" w14:textId="51E55B8C" w:rsidR="006B4FD9" w:rsidRPr="00005FB9" w:rsidRDefault="00624730" w:rsidP="00220C10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1.1.1. </w:t>
      </w:r>
      <w:r w:rsidR="00E80CE3" w:rsidRPr="00E80CE3">
        <w:rPr>
          <w:rFonts w:asciiTheme="minorHAnsi" w:hAnsiTheme="minorHAnsi"/>
          <w:sz w:val="20"/>
          <w:szCs w:val="20"/>
        </w:rPr>
        <w:t xml:space="preserve">O serviço de </w:t>
      </w:r>
      <w:del w:id="95" w:author="Mônica Takeda" w:date="2025-07-03T21:06:00Z">
        <w:r w:rsidR="00E80CE3" w:rsidRPr="00E80CE3" w:rsidDel="00CD07B3">
          <w:rPr>
            <w:rFonts w:asciiTheme="minorHAnsi" w:hAnsiTheme="minorHAnsi"/>
            <w:sz w:val="20"/>
            <w:szCs w:val="20"/>
          </w:rPr>
          <w:delText xml:space="preserve">alojamento </w:delText>
        </w:r>
      </w:del>
      <w:ins w:id="96" w:author="Mônica Takeda" w:date="2025-07-03T21:06:00Z">
        <w:r w:rsidR="00CD07B3">
          <w:rPr>
            <w:rFonts w:asciiTheme="minorHAnsi" w:hAnsiTheme="minorHAnsi"/>
            <w:sz w:val="20"/>
            <w:szCs w:val="20"/>
          </w:rPr>
          <w:t>locação</w:t>
        </w:r>
        <w:r w:rsidR="00CD07B3" w:rsidRPr="00E80CE3">
          <w:rPr>
            <w:rFonts w:asciiTheme="minorHAnsi" w:hAnsiTheme="minorHAnsi"/>
            <w:sz w:val="20"/>
            <w:szCs w:val="20"/>
          </w:rPr>
          <w:t xml:space="preserve"> </w:t>
        </w:r>
      </w:ins>
      <w:r w:rsidR="00E80CE3" w:rsidRPr="00E80CE3">
        <w:rPr>
          <w:rFonts w:asciiTheme="minorHAnsi" w:hAnsiTheme="minorHAnsi"/>
          <w:sz w:val="20"/>
          <w:szCs w:val="20"/>
        </w:rPr>
        <w:t xml:space="preserve">terá a duração de 15 dias, </w:t>
      </w:r>
      <w:ins w:id="97" w:author="Mônica Takeda" w:date="2025-07-03T21:07:00Z">
        <w:r w:rsidR="00CD07B3">
          <w:rPr>
            <w:rFonts w:asciiTheme="minorHAnsi" w:hAnsiTheme="minorHAnsi"/>
            <w:sz w:val="20"/>
            <w:szCs w:val="20"/>
          </w:rPr>
          <w:t xml:space="preserve">no período </w:t>
        </w:r>
      </w:ins>
      <w:r w:rsidR="00E80CE3" w:rsidRPr="00E80CE3">
        <w:rPr>
          <w:rFonts w:asciiTheme="minorHAnsi" w:hAnsiTheme="minorHAnsi"/>
          <w:sz w:val="20"/>
          <w:szCs w:val="20"/>
        </w:rPr>
        <w:t xml:space="preserve">de </w:t>
      </w:r>
      <w:del w:id="98" w:author="Mônica Takeda" w:date="2025-07-04T12:05:00Z">
        <w:r w:rsidR="00E80CE3" w:rsidRPr="00E80CE3" w:rsidDel="00D6718C">
          <w:rPr>
            <w:rFonts w:asciiTheme="minorHAnsi" w:hAnsiTheme="minorHAnsi"/>
            <w:sz w:val="20"/>
            <w:szCs w:val="20"/>
          </w:rPr>
          <w:delText>6 a 22</w:delText>
        </w:r>
      </w:del>
      <w:ins w:id="99" w:author="Mônica Takeda" w:date="2025-07-04T12:06:00Z">
        <w:r w:rsidR="00D6718C">
          <w:rPr>
            <w:rFonts w:asciiTheme="minorHAnsi" w:hAnsiTheme="minorHAnsi"/>
            <w:sz w:val="20"/>
            <w:szCs w:val="20"/>
          </w:rPr>
          <w:t>0</w:t>
        </w:r>
      </w:ins>
      <w:commentRangeStart w:id="100"/>
      <w:commentRangeStart w:id="101"/>
      <w:ins w:id="102" w:author="Mônica Takeda" w:date="2025-07-04T12:05:00Z">
        <w:del w:id="103" w:author="Manoel Júnior" w:date="2025-07-08T21:02:00Z">
          <w:r w:rsidR="00D6718C" w:rsidDel="008926A6">
            <w:rPr>
              <w:rFonts w:asciiTheme="minorHAnsi" w:hAnsiTheme="minorHAnsi"/>
              <w:sz w:val="20"/>
              <w:szCs w:val="20"/>
            </w:rPr>
            <w:delText>9</w:delText>
          </w:r>
        </w:del>
      </w:ins>
      <w:ins w:id="104" w:author="Manoel Júnior" w:date="2025-07-08T21:02:00Z">
        <w:r w:rsidR="008926A6">
          <w:rPr>
            <w:rFonts w:asciiTheme="minorHAnsi" w:hAnsiTheme="minorHAnsi"/>
            <w:sz w:val="20"/>
            <w:szCs w:val="20"/>
          </w:rPr>
          <w:t>8</w:t>
        </w:r>
      </w:ins>
      <w:ins w:id="105" w:author="Mônica Takeda" w:date="2025-07-04T12:05:00Z">
        <w:r w:rsidR="00D6718C">
          <w:rPr>
            <w:rFonts w:asciiTheme="minorHAnsi" w:hAnsiTheme="minorHAnsi"/>
            <w:sz w:val="20"/>
            <w:szCs w:val="20"/>
          </w:rPr>
          <w:t xml:space="preserve"> a 23</w:t>
        </w:r>
      </w:ins>
      <w:r w:rsidR="00E80CE3" w:rsidRPr="00E80CE3">
        <w:rPr>
          <w:rFonts w:asciiTheme="minorHAnsi" w:hAnsiTheme="minorHAnsi"/>
          <w:sz w:val="20"/>
          <w:szCs w:val="20"/>
        </w:rPr>
        <w:t xml:space="preserve"> </w:t>
      </w:r>
      <w:commentRangeEnd w:id="100"/>
      <w:r w:rsidR="00D6718C">
        <w:rPr>
          <w:rStyle w:val="Refdecomentrio"/>
        </w:rPr>
        <w:commentReference w:id="100"/>
      </w:r>
      <w:commentRangeEnd w:id="101"/>
      <w:r w:rsidR="008926A6">
        <w:rPr>
          <w:rStyle w:val="Refdecomentrio"/>
        </w:rPr>
        <w:commentReference w:id="101"/>
      </w:r>
      <w:r w:rsidR="00E80CE3" w:rsidRPr="00E80CE3">
        <w:rPr>
          <w:rFonts w:asciiTheme="minorHAnsi" w:hAnsiTheme="minorHAnsi"/>
          <w:sz w:val="20"/>
          <w:szCs w:val="20"/>
        </w:rPr>
        <w:t>de novembro de 2025</w:t>
      </w:r>
      <w:r w:rsidRPr="00AF074B">
        <w:rPr>
          <w:rFonts w:asciiTheme="minorHAnsi" w:hAnsiTheme="minorHAnsi"/>
          <w:color w:val="auto"/>
          <w:sz w:val="20"/>
          <w:szCs w:val="20"/>
        </w:rPr>
        <w:t>.</w:t>
      </w:r>
      <w:del w:id="106" w:author="Mônica Takeda" w:date="2025-07-03T21:08:00Z">
        <w:r w:rsidRPr="00AF074B" w:rsidDel="00CD07B3">
          <w:rPr>
            <w:rFonts w:asciiTheme="minorHAnsi" w:hAnsiTheme="minorHAnsi"/>
            <w:color w:val="auto"/>
            <w:sz w:val="20"/>
            <w:szCs w:val="20"/>
          </w:rPr>
          <w:delText xml:space="preserve"> </w:delText>
        </w:r>
      </w:del>
    </w:p>
    <w:p w14:paraId="45FAA924" w14:textId="35145BB0" w:rsidR="006B4FD9" w:rsidRPr="00005FB9" w:rsidRDefault="00624730" w:rsidP="00220C10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1.1.2. </w:t>
      </w:r>
      <w:r w:rsidR="00E80CE3" w:rsidRPr="00E80CE3">
        <w:rPr>
          <w:rFonts w:asciiTheme="minorHAnsi" w:hAnsiTheme="minorHAnsi"/>
          <w:sz w:val="20"/>
          <w:szCs w:val="20"/>
        </w:rPr>
        <w:t>O serviço incluirá a disponibilização de pessoal remunerado para assistência de limpeza durante o período d</w:t>
      </w:r>
      <w:del w:id="107" w:author="Mônica Takeda" w:date="2025-07-03T21:29:00Z">
        <w:r w:rsidR="00E80CE3" w:rsidRPr="00E80CE3" w:rsidDel="00A676FA">
          <w:rPr>
            <w:rFonts w:asciiTheme="minorHAnsi" w:hAnsiTheme="minorHAnsi"/>
            <w:sz w:val="20"/>
            <w:szCs w:val="20"/>
          </w:rPr>
          <w:delText>e alojamento</w:delText>
        </w:r>
      </w:del>
      <w:ins w:id="108" w:author="Mônica Takeda" w:date="2025-07-03T21:29:00Z">
        <w:r w:rsidR="00A676FA">
          <w:rPr>
            <w:rFonts w:asciiTheme="minorHAnsi" w:hAnsiTheme="minorHAnsi"/>
            <w:sz w:val="20"/>
            <w:szCs w:val="20"/>
          </w:rPr>
          <w:t>a locação</w:t>
        </w:r>
      </w:ins>
      <w:r w:rsidR="00E80CE3" w:rsidRPr="00E80CE3">
        <w:rPr>
          <w:rFonts w:asciiTheme="minorHAnsi" w:hAnsiTheme="minorHAnsi"/>
          <w:sz w:val="20"/>
          <w:szCs w:val="20"/>
        </w:rPr>
        <w:t xml:space="preserve">, incluindo </w:t>
      </w:r>
      <w:ins w:id="109" w:author="Mônica Takeda" w:date="2025-07-03T21:07:00Z">
        <w:r w:rsidR="00CD07B3">
          <w:rPr>
            <w:rFonts w:asciiTheme="minorHAnsi" w:hAnsiTheme="minorHAnsi"/>
            <w:sz w:val="20"/>
            <w:szCs w:val="20"/>
          </w:rPr>
          <w:t xml:space="preserve">os </w:t>
        </w:r>
      </w:ins>
      <w:r w:rsidR="00E80CE3" w:rsidRPr="00E80CE3">
        <w:rPr>
          <w:rFonts w:asciiTheme="minorHAnsi" w:hAnsiTheme="minorHAnsi"/>
          <w:sz w:val="20"/>
          <w:szCs w:val="20"/>
        </w:rPr>
        <w:t>fin</w:t>
      </w:r>
      <w:ins w:id="110" w:author="Mônica Takeda" w:date="2025-07-03T21:07:00Z">
        <w:r w:rsidR="00CD07B3">
          <w:rPr>
            <w:rFonts w:asciiTheme="minorHAnsi" w:hAnsiTheme="minorHAnsi"/>
            <w:sz w:val="20"/>
            <w:szCs w:val="20"/>
          </w:rPr>
          <w:t>ai</w:t>
        </w:r>
      </w:ins>
      <w:r w:rsidR="00E80CE3" w:rsidRPr="00E80CE3">
        <w:rPr>
          <w:rFonts w:asciiTheme="minorHAnsi" w:hAnsiTheme="minorHAnsi"/>
          <w:sz w:val="20"/>
          <w:szCs w:val="20"/>
        </w:rPr>
        <w:t>s de semana</w:t>
      </w:r>
      <w:ins w:id="111" w:author="Mônica Takeda" w:date="2025-07-03T21:07:00Z">
        <w:r w:rsidR="00CD07B3">
          <w:rPr>
            <w:rFonts w:asciiTheme="minorHAnsi" w:hAnsiTheme="minorHAnsi"/>
            <w:sz w:val="20"/>
            <w:szCs w:val="20"/>
          </w:rPr>
          <w:t xml:space="preserve"> do período</w:t>
        </w:r>
      </w:ins>
      <w:ins w:id="112" w:author="Mônica Takeda" w:date="2025-07-03T21:08:00Z">
        <w:r w:rsidR="00CD07B3">
          <w:rPr>
            <w:rFonts w:asciiTheme="minorHAnsi" w:hAnsiTheme="minorHAnsi"/>
            <w:sz w:val="20"/>
            <w:szCs w:val="20"/>
          </w:rPr>
          <w:t xml:space="preserve"> citado no item anterior</w:t>
        </w:r>
      </w:ins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C37A079" w14:textId="5B31BA50" w:rsidR="006B4FD9" w:rsidRPr="00005FB9" w:rsidRDefault="00624730" w:rsidP="00220C10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1.2. </w:t>
      </w:r>
      <w:del w:id="113" w:author="Mônica Takeda" w:date="2025-07-03T21:29:00Z">
        <w:r w:rsidR="00E80CE3" w:rsidRPr="00E80CE3" w:rsidDel="00A676FA">
          <w:rPr>
            <w:rFonts w:asciiTheme="minorHAnsi" w:hAnsiTheme="minorHAnsi"/>
            <w:sz w:val="20"/>
            <w:szCs w:val="20"/>
          </w:rPr>
          <w:delText>O CLIENTE</w:delText>
        </w:r>
      </w:del>
      <w:ins w:id="114" w:author="Mônica Takeda" w:date="2025-07-03T21:29:00Z">
        <w:r w:rsidR="00A676FA">
          <w:rPr>
            <w:rFonts w:asciiTheme="minorHAnsi" w:hAnsiTheme="minorHAnsi"/>
            <w:sz w:val="20"/>
            <w:szCs w:val="20"/>
          </w:rPr>
          <w:t>Os LOCATÁRIOS</w:t>
        </w:r>
      </w:ins>
      <w:r w:rsidR="00E80CE3" w:rsidRPr="00E80CE3">
        <w:rPr>
          <w:rFonts w:asciiTheme="minorHAnsi" w:hAnsiTheme="minorHAnsi"/>
          <w:sz w:val="20"/>
          <w:szCs w:val="20"/>
        </w:rPr>
        <w:t xml:space="preserve"> </w:t>
      </w:r>
      <w:del w:id="115" w:author="Mônica Takeda" w:date="2025-07-03T21:29:00Z">
        <w:r w:rsidR="00E80CE3" w:rsidRPr="00E80CE3" w:rsidDel="00A676FA">
          <w:rPr>
            <w:rFonts w:asciiTheme="minorHAnsi" w:hAnsiTheme="minorHAnsi"/>
            <w:sz w:val="20"/>
            <w:szCs w:val="20"/>
          </w:rPr>
          <w:delText xml:space="preserve">deverá </w:delText>
        </w:r>
      </w:del>
      <w:ins w:id="116" w:author="Mônica Takeda" w:date="2025-07-03T21:29:00Z">
        <w:r w:rsidR="00A676FA" w:rsidRPr="00E80CE3">
          <w:rPr>
            <w:rFonts w:asciiTheme="minorHAnsi" w:hAnsiTheme="minorHAnsi"/>
            <w:sz w:val="20"/>
            <w:szCs w:val="20"/>
          </w:rPr>
          <w:t>dever</w:t>
        </w:r>
        <w:r w:rsidR="00A676FA">
          <w:rPr>
            <w:rFonts w:asciiTheme="minorHAnsi" w:hAnsiTheme="minorHAnsi"/>
            <w:sz w:val="20"/>
            <w:szCs w:val="20"/>
          </w:rPr>
          <w:t>ão</w:t>
        </w:r>
        <w:r w:rsidR="00A676FA" w:rsidRPr="00E80CE3">
          <w:rPr>
            <w:rFonts w:asciiTheme="minorHAnsi" w:hAnsiTheme="minorHAnsi"/>
            <w:sz w:val="20"/>
            <w:szCs w:val="20"/>
          </w:rPr>
          <w:t xml:space="preserve"> </w:t>
        </w:r>
      </w:ins>
      <w:r w:rsidR="00E80CE3" w:rsidRPr="00E80CE3">
        <w:rPr>
          <w:rFonts w:asciiTheme="minorHAnsi" w:hAnsiTheme="minorHAnsi"/>
          <w:sz w:val="20"/>
          <w:szCs w:val="20"/>
        </w:rPr>
        <w:t xml:space="preserve">devolver o </w:t>
      </w:r>
      <w:del w:id="117" w:author="Mônica Takeda" w:date="2025-07-03T21:30:00Z">
        <w:r w:rsidR="00E80CE3" w:rsidRPr="00E80CE3" w:rsidDel="00A676FA">
          <w:rPr>
            <w:rFonts w:asciiTheme="minorHAnsi" w:hAnsiTheme="minorHAnsi"/>
            <w:sz w:val="20"/>
            <w:szCs w:val="20"/>
          </w:rPr>
          <w:delText>bem ao fornecedor</w:delText>
        </w:r>
      </w:del>
      <w:ins w:id="118" w:author="Mônica Takeda" w:date="2025-07-03T21:30:00Z">
        <w:r w:rsidR="00A676FA">
          <w:rPr>
            <w:rFonts w:asciiTheme="minorHAnsi" w:hAnsiTheme="minorHAnsi"/>
            <w:sz w:val="20"/>
            <w:szCs w:val="20"/>
          </w:rPr>
          <w:t>local objeto deste contrato, ao LOCADOR,</w:t>
        </w:r>
      </w:ins>
      <w:r w:rsidR="00E80CE3" w:rsidRPr="00E80CE3">
        <w:rPr>
          <w:rFonts w:asciiTheme="minorHAnsi" w:hAnsiTheme="minorHAnsi"/>
          <w:sz w:val="20"/>
          <w:szCs w:val="20"/>
        </w:rPr>
        <w:t xml:space="preserve"> na data e hora combinadas. </w:t>
      </w:r>
      <w:del w:id="119" w:author="Mônica Takeda" w:date="2025-07-03T21:30:00Z">
        <w:r w:rsidR="00E80CE3" w:rsidRPr="00E80CE3" w:rsidDel="00A676FA">
          <w:rPr>
            <w:rFonts w:asciiTheme="minorHAnsi" w:hAnsiTheme="minorHAnsi"/>
            <w:sz w:val="20"/>
            <w:szCs w:val="20"/>
          </w:rPr>
          <w:delText>O bem deverá ser devolvido nas mesmas condições em que foi recebido, exceto pelo desgaste natural decorrente do uso.</w:delText>
        </w:r>
        <w:r w:rsidRPr="00005FB9" w:rsidDel="00A676FA">
          <w:rPr>
            <w:rFonts w:asciiTheme="minorHAnsi" w:hAnsiTheme="minorHAnsi"/>
            <w:sz w:val="20"/>
            <w:szCs w:val="20"/>
          </w:rPr>
          <w:delText xml:space="preserve"> </w:delText>
        </w:r>
      </w:del>
    </w:p>
    <w:p w14:paraId="30B3D812" w14:textId="77777777" w:rsidR="00E80CE3" w:rsidRDefault="00E80CE3" w:rsidP="00D068F5">
      <w:pPr>
        <w:spacing w:after="0"/>
        <w:ind w:left="283" w:right="34" w:hanging="11"/>
        <w:rPr>
          <w:rFonts w:asciiTheme="minorHAnsi" w:hAnsiTheme="minorHAnsi"/>
          <w:b/>
          <w:bCs/>
          <w:sz w:val="20"/>
          <w:szCs w:val="20"/>
        </w:rPr>
      </w:pPr>
    </w:p>
    <w:p w14:paraId="6AB861CB" w14:textId="3E8C8AC1" w:rsidR="00E80CE3" w:rsidRDefault="00E80CE3" w:rsidP="00D068F5">
      <w:pPr>
        <w:spacing w:after="0"/>
        <w:ind w:left="283" w:right="34" w:hanging="11"/>
        <w:rPr>
          <w:rFonts w:asciiTheme="minorHAnsi" w:hAnsiTheme="minorHAnsi"/>
          <w:b/>
          <w:bCs/>
          <w:sz w:val="20"/>
          <w:szCs w:val="20"/>
        </w:rPr>
      </w:pPr>
      <w:r w:rsidRPr="00E80CE3">
        <w:rPr>
          <w:rFonts w:asciiTheme="minorHAnsi" w:hAnsiTheme="minorHAnsi"/>
          <w:b/>
          <w:bCs/>
          <w:sz w:val="20"/>
          <w:szCs w:val="20"/>
        </w:rPr>
        <w:t>CONDIÇÕES DE PAGAMENTO E VALOR</w:t>
      </w:r>
    </w:p>
    <w:p w14:paraId="4436B86A" w14:textId="358041F1" w:rsidR="006B4FD9" w:rsidRPr="00005FB9" w:rsidRDefault="00624730" w:rsidP="00D068F5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2.1. </w:t>
      </w:r>
      <w:r w:rsidR="00E80CE3" w:rsidRPr="00E80CE3">
        <w:rPr>
          <w:rFonts w:asciiTheme="minorHAnsi" w:hAnsiTheme="minorHAnsi"/>
          <w:sz w:val="20"/>
          <w:szCs w:val="20"/>
        </w:rPr>
        <w:t>O valor total d</w:t>
      </w:r>
      <w:ins w:id="120" w:author="Mônica Takeda" w:date="2025-07-03T21:08:00Z">
        <w:r w:rsidR="00CD07B3">
          <w:rPr>
            <w:rFonts w:asciiTheme="minorHAnsi" w:hAnsiTheme="minorHAnsi"/>
            <w:sz w:val="20"/>
            <w:szCs w:val="20"/>
          </w:rPr>
          <w:t>este contrato</w:t>
        </w:r>
      </w:ins>
      <w:ins w:id="121" w:author="Manoel Júnior" w:date="2025-07-08T21:56:00Z">
        <w:r w:rsidR="00B0109B">
          <w:rPr>
            <w:rFonts w:asciiTheme="minorHAnsi" w:hAnsiTheme="minorHAnsi"/>
            <w:sz w:val="20"/>
            <w:szCs w:val="20"/>
          </w:rPr>
          <w:t xml:space="preserve"> </w:t>
        </w:r>
      </w:ins>
      <w:del w:id="122" w:author="Mônica Takeda" w:date="2025-07-03T21:08:00Z">
        <w:r w:rsidR="00E80CE3" w:rsidRPr="00E80CE3" w:rsidDel="00CD07B3">
          <w:rPr>
            <w:rFonts w:asciiTheme="minorHAnsi" w:hAnsiTheme="minorHAnsi"/>
            <w:sz w:val="20"/>
            <w:szCs w:val="20"/>
          </w:rPr>
          <w:delText xml:space="preserve">o serviço </w:delText>
        </w:r>
      </w:del>
      <w:del w:id="123" w:author="Mônica Takeda" w:date="2025-07-03T21:14:00Z">
        <w:r w:rsidR="00E80CE3" w:rsidRPr="00E80CE3" w:rsidDel="00CD07B3">
          <w:rPr>
            <w:rFonts w:asciiTheme="minorHAnsi" w:hAnsiTheme="minorHAnsi"/>
            <w:sz w:val="20"/>
            <w:szCs w:val="20"/>
          </w:rPr>
          <w:delText xml:space="preserve">será </w:delText>
        </w:r>
      </w:del>
      <w:ins w:id="124" w:author="Mônica Takeda" w:date="2025-07-03T21:14:00Z">
        <w:r w:rsidR="00CD07B3">
          <w:rPr>
            <w:rFonts w:asciiTheme="minorHAnsi" w:hAnsiTheme="minorHAnsi"/>
            <w:sz w:val="20"/>
            <w:szCs w:val="20"/>
          </w:rPr>
          <w:t xml:space="preserve">é </w:t>
        </w:r>
      </w:ins>
      <w:r w:rsidR="00E80CE3" w:rsidRPr="00E80CE3">
        <w:rPr>
          <w:rFonts w:asciiTheme="minorHAnsi" w:hAnsiTheme="minorHAnsi"/>
          <w:sz w:val="20"/>
          <w:szCs w:val="20"/>
        </w:rPr>
        <w:t xml:space="preserve">de </w:t>
      </w:r>
      <w:del w:id="125" w:author="Mônica Takeda" w:date="2025-07-03T21:14:00Z">
        <w:r w:rsidR="00E80CE3" w:rsidRPr="00E80CE3" w:rsidDel="00CD07B3">
          <w:rPr>
            <w:rFonts w:asciiTheme="minorHAnsi" w:hAnsiTheme="minorHAnsi"/>
            <w:sz w:val="20"/>
            <w:szCs w:val="20"/>
          </w:rPr>
          <w:delText xml:space="preserve">US$ </w:delText>
        </w:r>
        <w:r w:rsidR="00E80CE3" w:rsidDel="00CD07B3">
          <w:rPr>
            <w:rFonts w:asciiTheme="minorHAnsi" w:hAnsiTheme="minorHAnsi"/>
            <w:sz w:val="20"/>
            <w:szCs w:val="20"/>
          </w:rPr>
          <w:delText>150</w:delText>
        </w:r>
        <w:r w:rsidR="00E80CE3" w:rsidRPr="00E80CE3" w:rsidDel="00CD07B3">
          <w:rPr>
            <w:rFonts w:asciiTheme="minorHAnsi" w:hAnsiTheme="minorHAnsi"/>
            <w:sz w:val="20"/>
            <w:szCs w:val="20"/>
          </w:rPr>
          <w:delText>.000,00</w:delText>
        </w:r>
      </w:del>
      <w:ins w:id="126" w:author="Mônica Takeda" w:date="2025-07-03T21:14:00Z">
        <w:r w:rsidR="00CD07B3">
          <w:rPr>
            <w:rFonts w:asciiTheme="minorHAnsi" w:hAnsiTheme="minorHAnsi"/>
            <w:sz w:val="20"/>
            <w:szCs w:val="20"/>
          </w:rPr>
          <w:t>R$ 164.400,00</w:t>
        </w:r>
      </w:ins>
      <w:r w:rsidR="00E80CE3" w:rsidRPr="00E80CE3">
        <w:rPr>
          <w:rFonts w:asciiTheme="minorHAnsi" w:hAnsiTheme="minorHAnsi"/>
          <w:sz w:val="20"/>
          <w:szCs w:val="20"/>
        </w:rPr>
        <w:t xml:space="preserve"> (</w:t>
      </w:r>
      <w:r w:rsidR="00E80CE3">
        <w:rPr>
          <w:rFonts w:asciiTheme="minorHAnsi" w:hAnsiTheme="minorHAnsi"/>
          <w:sz w:val="20"/>
          <w:szCs w:val="20"/>
        </w:rPr>
        <w:t xml:space="preserve">Cento e </w:t>
      </w:r>
      <w:del w:id="127" w:author="Mônica Takeda" w:date="2025-07-03T21:14:00Z">
        <w:r w:rsidR="00E80CE3" w:rsidDel="00CD07B3">
          <w:rPr>
            <w:rFonts w:asciiTheme="minorHAnsi" w:hAnsiTheme="minorHAnsi"/>
            <w:sz w:val="20"/>
            <w:szCs w:val="20"/>
          </w:rPr>
          <w:delText>cinquenta</w:delText>
        </w:r>
        <w:r w:rsidR="00E80CE3" w:rsidRPr="00E80CE3" w:rsidDel="00CD07B3">
          <w:rPr>
            <w:rFonts w:asciiTheme="minorHAnsi" w:hAnsiTheme="minorHAnsi"/>
            <w:sz w:val="20"/>
            <w:szCs w:val="20"/>
          </w:rPr>
          <w:delText xml:space="preserve"> </w:delText>
        </w:r>
      </w:del>
      <w:ins w:id="128" w:author="Mônica Takeda" w:date="2025-07-03T21:14:00Z">
        <w:r w:rsidR="00CD07B3">
          <w:rPr>
            <w:rFonts w:asciiTheme="minorHAnsi" w:hAnsiTheme="minorHAnsi"/>
            <w:sz w:val="20"/>
            <w:szCs w:val="20"/>
          </w:rPr>
          <w:t xml:space="preserve">sessenta e quatro mil e quatrocentos </w:t>
        </w:r>
      </w:ins>
      <w:del w:id="129" w:author="Mônica Takeda" w:date="2025-07-03T21:14:00Z">
        <w:r w:rsidR="00E80CE3" w:rsidRPr="00E80CE3" w:rsidDel="00CD07B3">
          <w:rPr>
            <w:rFonts w:asciiTheme="minorHAnsi" w:hAnsiTheme="minorHAnsi"/>
            <w:sz w:val="20"/>
            <w:szCs w:val="20"/>
          </w:rPr>
          <w:delText xml:space="preserve">mil </w:delText>
        </w:r>
      </w:del>
      <w:r w:rsidR="00E80CE3">
        <w:rPr>
          <w:rFonts w:asciiTheme="minorHAnsi" w:hAnsiTheme="minorHAnsi"/>
          <w:sz w:val="20"/>
          <w:szCs w:val="20"/>
        </w:rPr>
        <w:t>rea</w:t>
      </w:r>
      <w:r w:rsidR="00A44BD9">
        <w:rPr>
          <w:rFonts w:asciiTheme="minorHAnsi" w:hAnsiTheme="minorHAnsi"/>
          <w:sz w:val="20"/>
          <w:szCs w:val="20"/>
        </w:rPr>
        <w:t>is</w:t>
      </w:r>
      <w:r w:rsidR="00E80CE3" w:rsidRPr="00E80CE3">
        <w:rPr>
          <w:rFonts w:asciiTheme="minorHAnsi" w:hAnsiTheme="minorHAnsi"/>
          <w:sz w:val="20"/>
          <w:szCs w:val="20"/>
        </w:rPr>
        <w:t xml:space="preserve">), </w:t>
      </w:r>
      <w:del w:id="130" w:author="Mônica Takeda" w:date="2025-07-03T21:14:00Z">
        <w:r w:rsidR="00E80CE3" w:rsidRPr="00E80CE3" w:rsidDel="00CD07B3">
          <w:rPr>
            <w:rFonts w:asciiTheme="minorHAnsi" w:hAnsiTheme="minorHAnsi"/>
            <w:sz w:val="20"/>
            <w:szCs w:val="20"/>
          </w:rPr>
          <w:delText>a ser</w:delText>
        </w:r>
      </w:del>
      <w:ins w:id="131" w:author="Mônica Takeda" w:date="2025-07-03T21:14:00Z">
        <w:r w:rsidR="00CD07B3">
          <w:rPr>
            <w:rFonts w:asciiTheme="minorHAnsi" w:hAnsiTheme="minorHAnsi"/>
            <w:sz w:val="20"/>
            <w:szCs w:val="20"/>
          </w:rPr>
          <w:t>que será</w:t>
        </w:r>
      </w:ins>
      <w:r w:rsidR="00E80CE3" w:rsidRPr="00E80CE3">
        <w:rPr>
          <w:rFonts w:asciiTheme="minorHAnsi" w:hAnsiTheme="minorHAnsi"/>
          <w:sz w:val="20"/>
          <w:szCs w:val="20"/>
        </w:rPr>
        <w:t xml:space="preserve"> pago </w:t>
      </w:r>
      <w:ins w:id="132" w:author="Mônica Takeda" w:date="2025-07-03T21:18:00Z">
        <w:r w:rsidR="00B63956">
          <w:rPr>
            <w:rFonts w:asciiTheme="minorHAnsi" w:hAnsiTheme="minorHAnsi"/>
            <w:sz w:val="20"/>
            <w:szCs w:val="20"/>
          </w:rPr>
          <w:t xml:space="preserve">por seu valor líquido considerado o </w:t>
        </w:r>
      </w:ins>
      <w:ins w:id="133" w:author="Mônica Takeda" w:date="2025-07-03T21:17:00Z">
        <w:r w:rsidR="00B63956">
          <w:rPr>
            <w:rFonts w:asciiTheme="minorHAnsi" w:hAnsiTheme="minorHAnsi"/>
            <w:sz w:val="20"/>
            <w:szCs w:val="20"/>
          </w:rPr>
          <w:t xml:space="preserve">desconto do referido imposto </w:t>
        </w:r>
      </w:ins>
      <w:ins w:id="134" w:author="Mônica Takeda" w:date="2025-07-03T21:18:00Z">
        <w:r w:rsidR="00B63956">
          <w:rPr>
            <w:rFonts w:asciiTheme="minorHAnsi" w:hAnsiTheme="minorHAnsi"/>
            <w:sz w:val="20"/>
            <w:szCs w:val="20"/>
          </w:rPr>
          <w:t>que será retido na fonte</w:t>
        </w:r>
      </w:ins>
      <w:ins w:id="135" w:author="Mônica Takeda" w:date="2025-07-03T21:16:00Z">
        <w:r w:rsidR="00B63956">
          <w:rPr>
            <w:rFonts w:asciiTheme="minorHAnsi" w:hAnsiTheme="minorHAnsi"/>
            <w:sz w:val="20"/>
            <w:szCs w:val="20"/>
          </w:rPr>
          <w:t xml:space="preserve"> </w:t>
        </w:r>
      </w:ins>
      <w:r w:rsidR="00E80CE3" w:rsidRPr="00E80CE3">
        <w:rPr>
          <w:rFonts w:asciiTheme="minorHAnsi" w:hAnsiTheme="minorHAnsi"/>
          <w:sz w:val="20"/>
          <w:szCs w:val="20"/>
        </w:rPr>
        <w:t>pelo</w:t>
      </w:r>
      <w:ins w:id="136" w:author="Mônica Takeda" w:date="2025-07-03T21:14:00Z">
        <w:r w:rsidR="00CD07B3">
          <w:rPr>
            <w:rFonts w:asciiTheme="minorHAnsi" w:hAnsiTheme="minorHAnsi"/>
            <w:sz w:val="20"/>
            <w:szCs w:val="20"/>
          </w:rPr>
          <w:t>s</w:t>
        </w:r>
      </w:ins>
      <w:r w:rsidR="00E80CE3" w:rsidRPr="00E80CE3">
        <w:rPr>
          <w:rFonts w:asciiTheme="minorHAnsi" w:hAnsiTheme="minorHAnsi"/>
          <w:sz w:val="20"/>
          <w:szCs w:val="20"/>
        </w:rPr>
        <w:t xml:space="preserve"> </w:t>
      </w:r>
      <w:del w:id="137" w:author="Mônica Takeda" w:date="2025-07-03T21:14:00Z">
        <w:r w:rsidR="00E80CE3" w:rsidRPr="00E80CE3" w:rsidDel="00CD07B3">
          <w:rPr>
            <w:rFonts w:asciiTheme="minorHAnsi" w:hAnsiTheme="minorHAnsi"/>
            <w:sz w:val="20"/>
            <w:szCs w:val="20"/>
          </w:rPr>
          <w:delText xml:space="preserve">CLIENTE </w:delText>
        </w:r>
      </w:del>
      <w:ins w:id="138" w:author="Mônica Takeda" w:date="2025-07-03T21:14:00Z">
        <w:r w:rsidR="00CD07B3">
          <w:rPr>
            <w:rFonts w:asciiTheme="minorHAnsi" w:hAnsiTheme="minorHAnsi"/>
            <w:sz w:val="20"/>
            <w:szCs w:val="20"/>
          </w:rPr>
          <w:t>LOCATÁRIOS</w:t>
        </w:r>
        <w:r w:rsidR="00CD07B3" w:rsidRPr="00E80CE3">
          <w:rPr>
            <w:rFonts w:asciiTheme="minorHAnsi" w:hAnsiTheme="minorHAnsi"/>
            <w:sz w:val="20"/>
            <w:szCs w:val="20"/>
          </w:rPr>
          <w:t xml:space="preserve"> </w:t>
        </w:r>
      </w:ins>
      <w:r w:rsidR="00E80CE3" w:rsidRPr="00E80CE3">
        <w:rPr>
          <w:rFonts w:asciiTheme="minorHAnsi" w:hAnsiTheme="minorHAnsi"/>
          <w:sz w:val="20"/>
          <w:szCs w:val="20"/>
        </w:rPr>
        <w:t xml:space="preserve">ao </w:t>
      </w:r>
      <w:del w:id="139" w:author="Mônica Takeda" w:date="2025-07-03T21:15:00Z">
        <w:r w:rsidR="00E80CE3" w:rsidRPr="00E80CE3" w:rsidDel="00CD07B3">
          <w:rPr>
            <w:rFonts w:asciiTheme="minorHAnsi" w:hAnsiTheme="minorHAnsi"/>
            <w:sz w:val="20"/>
            <w:szCs w:val="20"/>
          </w:rPr>
          <w:delText xml:space="preserve">PRESTADOR </w:delText>
        </w:r>
      </w:del>
      <w:ins w:id="140" w:author="Mônica Takeda" w:date="2025-07-03T21:15:00Z">
        <w:r w:rsidR="00CD07B3">
          <w:rPr>
            <w:rFonts w:asciiTheme="minorHAnsi" w:hAnsiTheme="minorHAnsi"/>
            <w:sz w:val="20"/>
            <w:szCs w:val="20"/>
          </w:rPr>
          <w:t>LOCADOR</w:t>
        </w:r>
        <w:r w:rsidR="00CD07B3" w:rsidRPr="00E80CE3">
          <w:rPr>
            <w:rFonts w:asciiTheme="minorHAnsi" w:hAnsiTheme="minorHAnsi"/>
            <w:sz w:val="20"/>
            <w:szCs w:val="20"/>
          </w:rPr>
          <w:t xml:space="preserve"> </w:t>
        </w:r>
      </w:ins>
      <w:del w:id="141" w:author="Mônica Takeda" w:date="2025-07-03T21:15:00Z">
        <w:r w:rsidR="00E80CE3" w:rsidDel="00CD07B3">
          <w:rPr>
            <w:rFonts w:asciiTheme="minorHAnsi" w:hAnsiTheme="minorHAnsi"/>
            <w:sz w:val="20"/>
            <w:szCs w:val="20"/>
          </w:rPr>
          <w:delText>nas formas</w:delText>
        </w:r>
      </w:del>
      <w:ins w:id="142" w:author="Mônica Takeda" w:date="2025-07-03T21:15:00Z">
        <w:r w:rsidR="00CD07B3">
          <w:rPr>
            <w:rFonts w:asciiTheme="minorHAnsi" w:hAnsiTheme="minorHAnsi"/>
            <w:sz w:val="20"/>
            <w:szCs w:val="20"/>
          </w:rPr>
          <w:t>conforme</w:t>
        </w:r>
      </w:ins>
      <w:r w:rsidR="00E80CE3">
        <w:rPr>
          <w:rFonts w:asciiTheme="minorHAnsi" w:hAnsiTheme="minorHAnsi"/>
          <w:sz w:val="20"/>
          <w:szCs w:val="20"/>
        </w:rPr>
        <w:t xml:space="preserve"> </w:t>
      </w:r>
      <w:del w:id="143" w:author="Mônica Takeda" w:date="2025-07-03T21:15:00Z">
        <w:r w:rsidR="00E80CE3" w:rsidDel="00CD07B3">
          <w:rPr>
            <w:rFonts w:asciiTheme="minorHAnsi" w:hAnsiTheme="minorHAnsi"/>
            <w:sz w:val="20"/>
            <w:szCs w:val="20"/>
          </w:rPr>
          <w:delText xml:space="preserve">descritas </w:delText>
        </w:r>
      </w:del>
      <w:ins w:id="144" w:author="Mônica Takeda" w:date="2025-07-03T21:15:00Z">
        <w:r w:rsidR="00CD07B3">
          <w:rPr>
            <w:rFonts w:asciiTheme="minorHAnsi" w:hAnsiTheme="minorHAnsi"/>
            <w:sz w:val="20"/>
            <w:szCs w:val="20"/>
          </w:rPr>
          <w:t xml:space="preserve">descrito </w:t>
        </w:r>
      </w:ins>
      <w:r w:rsidR="00E80CE3">
        <w:rPr>
          <w:rFonts w:asciiTheme="minorHAnsi" w:hAnsiTheme="minorHAnsi"/>
          <w:sz w:val="20"/>
          <w:szCs w:val="20"/>
        </w:rPr>
        <w:t>abaixo:</w:t>
      </w:r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0B9943DF" w14:textId="04B23C09" w:rsidR="006B4FD9" w:rsidRPr="00005FB9" w:rsidRDefault="00E80CE3" w:rsidP="00005FB9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E80CE3">
        <w:rPr>
          <w:rFonts w:asciiTheme="minorHAnsi" w:hAnsiTheme="minorHAnsi"/>
          <w:sz w:val="20"/>
          <w:szCs w:val="20"/>
        </w:rPr>
        <w:t>A primeira parcela</w:t>
      </w:r>
      <w:ins w:id="145" w:author="Mônica Takeda" w:date="2025-07-03T21:19:00Z">
        <w:r w:rsidR="00B63956">
          <w:rPr>
            <w:rFonts w:asciiTheme="minorHAnsi" w:hAnsiTheme="minorHAnsi"/>
            <w:sz w:val="20"/>
            <w:szCs w:val="20"/>
          </w:rPr>
          <w:t xml:space="preserve"> equivalente a</w:t>
        </w:r>
      </w:ins>
      <w:r w:rsidRPr="00E80CE3">
        <w:rPr>
          <w:rFonts w:asciiTheme="minorHAnsi" w:hAnsiTheme="minorHAnsi"/>
          <w:sz w:val="20"/>
          <w:szCs w:val="20"/>
        </w:rPr>
        <w:t xml:space="preserve"> </w:t>
      </w:r>
      <w:del w:id="146" w:author="Mônica Takeda" w:date="2025-07-03T21:19:00Z">
        <w:r w:rsidRPr="00E80CE3" w:rsidDel="00B63956">
          <w:rPr>
            <w:rFonts w:asciiTheme="minorHAnsi" w:hAnsiTheme="minorHAnsi"/>
            <w:sz w:val="20"/>
            <w:szCs w:val="20"/>
          </w:rPr>
          <w:delText>(</w:delText>
        </w:r>
      </w:del>
      <w:r w:rsidR="00A3538E">
        <w:rPr>
          <w:rFonts w:asciiTheme="minorHAnsi" w:hAnsiTheme="minorHAnsi"/>
          <w:sz w:val="20"/>
          <w:szCs w:val="20"/>
        </w:rPr>
        <w:t>5</w:t>
      </w:r>
      <w:r w:rsidRPr="00E80CE3">
        <w:rPr>
          <w:rFonts w:asciiTheme="minorHAnsi" w:hAnsiTheme="minorHAnsi"/>
          <w:sz w:val="20"/>
          <w:szCs w:val="20"/>
        </w:rPr>
        <w:t>0%</w:t>
      </w:r>
      <w:ins w:id="147" w:author="Mônica Takeda" w:date="2025-07-03T21:20:00Z">
        <w:r w:rsidR="00B63956">
          <w:rPr>
            <w:rFonts w:asciiTheme="minorHAnsi" w:hAnsiTheme="minorHAnsi"/>
            <w:sz w:val="20"/>
            <w:szCs w:val="20"/>
          </w:rPr>
          <w:t>, no valor de R$ 60.049,36</w:t>
        </w:r>
      </w:ins>
      <w:del w:id="148" w:author="Mônica Takeda" w:date="2025-07-03T21:20:00Z">
        <w:r w:rsidR="00A3538E" w:rsidDel="00B63956">
          <w:rPr>
            <w:rFonts w:asciiTheme="minorHAnsi" w:hAnsiTheme="minorHAnsi"/>
            <w:sz w:val="20"/>
            <w:szCs w:val="20"/>
          </w:rPr>
          <w:delText xml:space="preserve"> - R$ R$ 75.000,00 (Setenta e cinco mil reais)</w:delText>
        </w:r>
      </w:del>
      <w:ins w:id="149" w:author="Mônica Takeda" w:date="2025-07-03T21:20:00Z">
        <w:r w:rsidR="00B63956">
          <w:rPr>
            <w:rFonts w:asciiTheme="minorHAnsi" w:hAnsiTheme="minorHAnsi"/>
            <w:sz w:val="20"/>
            <w:szCs w:val="20"/>
          </w:rPr>
          <w:t xml:space="preserve"> </w:t>
        </w:r>
      </w:ins>
      <w:ins w:id="150" w:author="Mônica Takeda" w:date="2025-07-03T21:21:00Z">
        <w:r w:rsidR="00B63956">
          <w:rPr>
            <w:rFonts w:asciiTheme="minorHAnsi" w:hAnsiTheme="minorHAnsi"/>
            <w:sz w:val="20"/>
            <w:szCs w:val="20"/>
          </w:rPr>
          <w:t>(sessenta mil, quarenta e nova reais e trinta e seis centavos</w:t>
        </w:r>
      </w:ins>
      <w:r w:rsidRPr="00E80CE3">
        <w:rPr>
          <w:rFonts w:asciiTheme="minorHAnsi" w:hAnsiTheme="minorHAnsi"/>
          <w:sz w:val="20"/>
          <w:szCs w:val="20"/>
        </w:rPr>
        <w:t xml:space="preserve">) </w:t>
      </w:r>
      <w:r w:rsidR="00A3538E">
        <w:rPr>
          <w:rFonts w:asciiTheme="minorHAnsi" w:hAnsiTheme="minorHAnsi"/>
          <w:sz w:val="20"/>
          <w:szCs w:val="20"/>
        </w:rPr>
        <w:t xml:space="preserve">em até 48h úteis </w:t>
      </w:r>
      <w:del w:id="151" w:author="Mônica Takeda" w:date="2025-07-03T21:21:00Z">
        <w:r w:rsidR="00A3538E" w:rsidDel="00B63956">
          <w:rPr>
            <w:rFonts w:asciiTheme="minorHAnsi" w:hAnsiTheme="minorHAnsi"/>
            <w:sz w:val="20"/>
            <w:szCs w:val="20"/>
          </w:rPr>
          <w:delText xml:space="preserve">após </w:delText>
        </w:r>
      </w:del>
      <w:ins w:id="152" w:author="Mônica Takeda" w:date="2025-07-03T21:21:00Z">
        <w:r w:rsidR="00B63956">
          <w:rPr>
            <w:rFonts w:asciiTheme="minorHAnsi" w:hAnsiTheme="minorHAnsi"/>
            <w:sz w:val="20"/>
            <w:szCs w:val="20"/>
          </w:rPr>
          <w:t>a partir d</w:t>
        </w:r>
      </w:ins>
      <w:r w:rsidR="00A3538E">
        <w:rPr>
          <w:rFonts w:asciiTheme="minorHAnsi" w:hAnsiTheme="minorHAnsi"/>
          <w:sz w:val="20"/>
          <w:szCs w:val="20"/>
        </w:rPr>
        <w:t>a</w:t>
      </w:r>
      <w:r w:rsidRPr="00E80CE3">
        <w:rPr>
          <w:rFonts w:asciiTheme="minorHAnsi" w:hAnsiTheme="minorHAnsi"/>
          <w:sz w:val="20"/>
          <w:szCs w:val="20"/>
        </w:rPr>
        <w:t xml:space="preserve"> </w:t>
      </w:r>
      <w:del w:id="153" w:author="Mônica Takeda" w:date="2025-07-03T21:21:00Z">
        <w:r w:rsidR="00A3538E" w:rsidDel="00B63956">
          <w:rPr>
            <w:rFonts w:asciiTheme="minorHAnsi" w:hAnsiTheme="minorHAnsi"/>
            <w:sz w:val="20"/>
            <w:szCs w:val="20"/>
          </w:rPr>
          <w:delText xml:space="preserve">data de </w:delText>
        </w:r>
      </w:del>
      <w:r w:rsidRPr="00E80CE3">
        <w:rPr>
          <w:rFonts w:asciiTheme="minorHAnsi" w:hAnsiTheme="minorHAnsi"/>
          <w:sz w:val="20"/>
          <w:szCs w:val="20"/>
        </w:rPr>
        <w:t>assinatura do contrato</w:t>
      </w:r>
      <w:ins w:id="154" w:author="Mônica Takeda" w:date="2025-07-03T21:21:00Z">
        <w:r w:rsidR="00B63956">
          <w:rPr>
            <w:rFonts w:asciiTheme="minorHAnsi" w:hAnsiTheme="minorHAnsi"/>
            <w:sz w:val="20"/>
            <w:szCs w:val="20"/>
          </w:rPr>
          <w:t>; e</w:t>
        </w:r>
      </w:ins>
      <w:del w:id="155" w:author="Mônica Takeda" w:date="2025-07-03T21:21:00Z">
        <w:r w:rsidR="00A3538E" w:rsidDel="00B63956">
          <w:rPr>
            <w:rFonts w:asciiTheme="minorHAnsi" w:hAnsiTheme="minorHAnsi"/>
            <w:sz w:val="20"/>
            <w:szCs w:val="20"/>
          </w:rPr>
          <w:delText>.</w:delText>
        </w:r>
      </w:del>
    </w:p>
    <w:p w14:paraId="08528ED1" w14:textId="77777777" w:rsidR="007C37A2" w:rsidRDefault="00A3538E" w:rsidP="00005FB9">
      <w:pPr>
        <w:pStyle w:val="PargrafodaLista"/>
        <w:numPr>
          <w:ilvl w:val="0"/>
          <w:numId w:val="8"/>
        </w:numPr>
        <w:ind w:right="36"/>
        <w:rPr>
          <w:ins w:id="156" w:author="Mônica Takeda" w:date="2025-07-03T22:34:00Z"/>
          <w:rFonts w:asciiTheme="minorHAnsi" w:hAnsiTheme="minorHAnsi"/>
          <w:sz w:val="20"/>
          <w:szCs w:val="20"/>
        </w:rPr>
      </w:pPr>
      <w:r w:rsidRPr="00E80CE3"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sz w:val="20"/>
          <w:szCs w:val="20"/>
        </w:rPr>
        <w:t>segunda</w:t>
      </w:r>
      <w:r w:rsidRPr="00E80CE3">
        <w:rPr>
          <w:rFonts w:asciiTheme="minorHAnsi" w:hAnsiTheme="minorHAnsi"/>
          <w:sz w:val="20"/>
          <w:szCs w:val="20"/>
        </w:rPr>
        <w:t xml:space="preserve"> parcela</w:t>
      </w:r>
      <w:ins w:id="157" w:author="Mônica Takeda" w:date="2025-07-03T21:22:00Z">
        <w:r w:rsidR="00B63956" w:rsidRPr="00B63956">
          <w:rPr>
            <w:rFonts w:asciiTheme="minorHAnsi" w:hAnsiTheme="minorHAnsi"/>
            <w:sz w:val="20"/>
            <w:szCs w:val="20"/>
          </w:rPr>
          <w:t xml:space="preserve"> </w:t>
        </w:r>
        <w:r w:rsidR="00B63956">
          <w:rPr>
            <w:rFonts w:asciiTheme="minorHAnsi" w:hAnsiTheme="minorHAnsi"/>
            <w:sz w:val="20"/>
            <w:szCs w:val="20"/>
          </w:rPr>
          <w:t>equivalente aos 5</w:t>
        </w:r>
        <w:r w:rsidR="00B63956" w:rsidRPr="00E80CE3">
          <w:rPr>
            <w:rFonts w:asciiTheme="minorHAnsi" w:hAnsiTheme="minorHAnsi"/>
            <w:sz w:val="20"/>
            <w:szCs w:val="20"/>
          </w:rPr>
          <w:t>0%</w:t>
        </w:r>
        <w:r w:rsidR="00B63956">
          <w:rPr>
            <w:rFonts w:asciiTheme="minorHAnsi" w:hAnsiTheme="minorHAnsi"/>
            <w:sz w:val="20"/>
            <w:szCs w:val="20"/>
          </w:rPr>
          <w:t xml:space="preserve"> finais, no valor de R$ 60.049,37 (sessenta mil, quarenta e nova reais e trinta e sete centavos</w:t>
        </w:r>
        <w:r w:rsidR="00B63956" w:rsidRPr="00E80CE3">
          <w:rPr>
            <w:rFonts w:asciiTheme="minorHAnsi" w:hAnsiTheme="minorHAnsi"/>
            <w:sz w:val="20"/>
            <w:szCs w:val="20"/>
          </w:rPr>
          <w:t>)</w:t>
        </w:r>
      </w:ins>
      <w:del w:id="158" w:author="Mônica Takeda" w:date="2025-07-03T21:22:00Z">
        <w:r w:rsidRPr="00E80CE3" w:rsidDel="00B63956">
          <w:rPr>
            <w:rFonts w:asciiTheme="minorHAnsi" w:hAnsiTheme="minorHAnsi"/>
            <w:sz w:val="20"/>
            <w:szCs w:val="20"/>
          </w:rPr>
          <w:delText xml:space="preserve"> (</w:delText>
        </w:r>
        <w:r w:rsidDel="00B63956">
          <w:rPr>
            <w:rFonts w:asciiTheme="minorHAnsi" w:hAnsiTheme="minorHAnsi"/>
            <w:sz w:val="20"/>
            <w:szCs w:val="20"/>
          </w:rPr>
          <w:delText>5</w:delText>
        </w:r>
        <w:r w:rsidRPr="00E80CE3" w:rsidDel="00B63956">
          <w:rPr>
            <w:rFonts w:asciiTheme="minorHAnsi" w:hAnsiTheme="minorHAnsi"/>
            <w:sz w:val="20"/>
            <w:szCs w:val="20"/>
          </w:rPr>
          <w:delText>0%</w:delText>
        </w:r>
        <w:r w:rsidDel="00B63956">
          <w:rPr>
            <w:rFonts w:asciiTheme="minorHAnsi" w:hAnsiTheme="minorHAnsi"/>
            <w:sz w:val="20"/>
            <w:szCs w:val="20"/>
          </w:rPr>
          <w:delText xml:space="preserve"> - R$ R$ 75.000,00 (Setenta e cinco mil reais)</w:delText>
        </w:r>
        <w:r w:rsidRPr="00E80CE3" w:rsidDel="00B63956">
          <w:rPr>
            <w:rFonts w:asciiTheme="minorHAnsi" w:hAnsiTheme="minorHAnsi"/>
            <w:sz w:val="20"/>
            <w:szCs w:val="20"/>
          </w:rPr>
          <w:delText>)</w:delText>
        </w:r>
      </w:del>
      <w:r w:rsidRPr="00E80CE3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em até 30</w:t>
      </w:r>
      <w:ins w:id="159" w:author="Mônica Takeda" w:date="2025-07-03T21:22:00Z">
        <w:r w:rsidR="00B63956">
          <w:rPr>
            <w:rFonts w:asciiTheme="minorHAnsi" w:hAnsiTheme="minorHAnsi"/>
            <w:sz w:val="20"/>
            <w:szCs w:val="20"/>
          </w:rPr>
          <w:t xml:space="preserve"> </w:t>
        </w:r>
      </w:ins>
      <w:r>
        <w:rPr>
          <w:rFonts w:asciiTheme="minorHAnsi" w:hAnsiTheme="minorHAnsi"/>
          <w:sz w:val="20"/>
          <w:szCs w:val="20"/>
        </w:rPr>
        <w:t xml:space="preserve">dias corridos </w:t>
      </w:r>
      <w:del w:id="160" w:author="Mônica Takeda" w:date="2025-07-03T21:22:00Z">
        <w:r w:rsidDel="00B63956">
          <w:rPr>
            <w:rFonts w:asciiTheme="minorHAnsi" w:hAnsiTheme="minorHAnsi"/>
            <w:sz w:val="20"/>
            <w:szCs w:val="20"/>
          </w:rPr>
          <w:delText>levando em consideração a</w:delText>
        </w:r>
      </w:del>
      <w:ins w:id="161" w:author="Mônica Takeda" w:date="2025-07-03T21:22:00Z">
        <w:r w:rsidR="00B63956">
          <w:rPr>
            <w:rFonts w:asciiTheme="minorHAnsi" w:hAnsiTheme="minorHAnsi"/>
            <w:sz w:val="20"/>
            <w:szCs w:val="20"/>
          </w:rPr>
          <w:t>da</w:t>
        </w:r>
      </w:ins>
      <w:r>
        <w:rPr>
          <w:rFonts w:asciiTheme="minorHAnsi" w:hAnsiTheme="minorHAnsi"/>
          <w:sz w:val="20"/>
          <w:szCs w:val="20"/>
        </w:rPr>
        <w:t xml:space="preserve"> data de </w:t>
      </w:r>
      <w:r w:rsidRPr="00E80CE3">
        <w:rPr>
          <w:rFonts w:asciiTheme="minorHAnsi" w:hAnsiTheme="minorHAnsi"/>
          <w:sz w:val="20"/>
          <w:szCs w:val="20"/>
        </w:rPr>
        <w:t>assinatura do contrato</w:t>
      </w:r>
      <w:ins w:id="162" w:author="Mônica Takeda" w:date="2025-07-03T22:34:00Z">
        <w:r w:rsidR="007C37A2">
          <w:rPr>
            <w:rFonts w:asciiTheme="minorHAnsi" w:hAnsiTheme="minorHAnsi"/>
            <w:sz w:val="20"/>
            <w:szCs w:val="20"/>
          </w:rPr>
          <w:t>.</w:t>
        </w:r>
      </w:ins>
    </w:p>
    <w:p w14:paraId="11CD8A2C" w14:textId="0E2DB5B5" w:rsidR="006B4FD9" w:rsidRPr="007C37A2" w:rsidRDefault="007C37A2">
      <w:pPr>
        <w:ind w:left="0" w:right="36" w:firstLine="0"/>
        <w:rPr>
          <w:rFonts w:asciiTheme="minorHAnsi" w:hAnsiTheme="minorHAnsi"/>
          <w:sz w:val="20"/>
          <w:szCs w:val="20"/>
          <w:rPrChange w:id="163" w:author="Mônica Takeda" w:date="2025-07-03T22:34:00Z">
            <w:rPr/>
          </w:rPrChange>
        </w:rPr>
        <w:pPrChange w:id="164" w:author="Mônica Takeda" w:date="2025-07-03T22:34:00Z">
          <w:pPr>
            <w:pStyle w:val="PargrafodaLista"/>
            <w:numPr>
              <w:numId w:val="8"/>
            </w:numPr>
            <w:ind w:left="1004" w:right="36" w:hanging="360"/>
          </w:pPr>
        </w:pPrChange>
      </w:pPr>
      <w:ins w:id="165" w:author="Mônica Takeda" w:date="2025-07-03T22:35:00Z">
        <w:r>
          <w:rPr>
            <w:rFonts w:asciiTheme="minorHAnsi" w:hAnsiTheme="minorHAnsi"/>
            <w:b/>
            <w:bCs/>
            <w:sz w:val="20"/>
            <w:szCs w:val="20"/>
          </w:rPr>
          <w:t xml:space="preserve">Parágrafo Único: </w:t>
        </w:r>
      </w:ins>
      <w:ins w:id="166" w:author="Mônica Takeda" w:date="2025-07-03T22:38:00Z">
        <w:r>
          <w:rPr>
            <w:rFonts w:asciiTheme="minorHAnsi" w:hAnsiTheme="minorHAnsi"/>
            <w:sz w:val="20"/>
            <w:szCs w:val="20"/>
          </w:rPr>
          <w:t>Fica d</w:t>
        </w:r>
      </w:ins>
      <w:ins w:id="167" w:author="Mônica Takeda" w:date="2025-07-03T22:36:00Z">
        <w:r>
          <w:rPr>
            <w:rFonts w:asciiTheme="minorHAnsi" w:hAnsiTheme="minorHAnsi"/>
            <w:sz w:val="20"/>
            <w:szCs w:val="20"/>
          </w:rPr>
          <w:t xml:space="preserve">esde já acordado que </w:t>
        </w:r>
      </w:ins>
      <w:ins w:id="168" w:author="Mônica Takeda" w:date="2025-07-03T22:37:00Z">
        <w:r>
          <w:rPr>
            <w:rFonts w:asciiTheme="minorHAnsi" w:hAnsiTheme="minorHAnsi"/>
            <w:sz w:val="20"/>
            <w:szCs w:val="20"/>
          </w:rPr>
          <w:t xml:space="preserve">a execução financeira deste contrato será realizada pelo IEMA, que será reembolsado em 50% do valor bruto total, equivalente </w:t>
        </w:r>
      </w:ins>
      <w:ins w:id="169" w:author="Mônica Takeda" w:date="2025-07-03T22:38:00Z">
        <w:r>
          <w:rPr>
            <w:rFonts w:asciiTheme="minorHAnsi" w:hAnsiTheme="minorHAnsi"/>
            <w:sz w:val="20"/>
            <w:szCs w:val="20"/>
          </w:rPr>
          <w:t>à responsabilidade que cabe ao INESC como também LOCATÁRIO, nas mesmas datas de pagamento das parcelas acima mencionadas.</w:t>
        </w:r>
      </w:ins>
      <w:ins w:id="170" w:author="Mônica Takeda" w:date="2025-07-03T22:36:00Z">
        <w:r>
          <w:rPr>
            <w:rFonts w:asciiTheme="minorHAnsi" w:hAnsiTheme="minorHAnsi"/>
            <w:sz w:val="20"/>
            <w:szCs w:val="20"/>
          </w:rPr>
          <w:t xml:space="preserve"> </w:t>
        </w:r>
      </w:ins>
      <w:del w:id="171" w:author="Mônica Takeda" w:date="2025-07-03T22:34:00Z">
        <w:r w:rsidR="00624730" w:rsidRPr="007C37A2" w:rsidDel="007C37A2">
          <w:rPr>
            <w:rFonts w:asciiTheme="minorHAnsi" w:hAnsiTheme="minorHAnsi"/>
            <w:sz w:val="20"/>
            <w:szCs w:val="20"/>
            <w:rPrChange w:id="172" w:author="Mônica Takeda" w:date="2025-07-03T22:34:00Z">
              <w:rPr/>
            </w:rPrChange>
          </w:rPr>
          <w:delText>.</w:delText>
        </w:r>
      </w:del>
      <w:r w:rsidR="00624730" w:rsidRPr="007C37A2">
        <w:rPr>
          <w:rFonts w:asciiTheme="minorHAnsi" w:hAnsiTheme="minorHAnsi"/>
          <w:sz w:val="20"/>
          <w:szCs w:val="20"/>
          <w:rPrChange w:id="173" w:author="Mônica Takeda" w:date="2025-07-03T22:34:00Z">
            <w:rPr/>
          </w:rPrChange>
        </w:rPr>
        <w:t xml:space="preserve"> </w:t>
      </w:r>
    </w:p>
    <w:p w14:paraId="0A73298D" w14:textId="77777777" w:rsidR="00B63956" w:rsidRDefault="00624730" w:rsidP="00D068F5">
      <w:pPr>
        <w:spacing w:after="0"/>
        <w:ind w:left="283" w:right="34" w:hanging="11"/>
        <w:rPr>
          <w:ins w:id="174" w:author="Mônica Takeda" w:date="2025-07-03T21:24:00Z"/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2.</w:t>
      </w:r>
      <w:r w:rsidR="00C84568">
        <w:rPr>
          <w:rFonts w:asciiTheme="minorHAnsi" w:hAnsiTheme="minorHAnsi"/>
          <w:sz w:val="20"/>
          <w:szCs w:val="20"/>
        </w:rPr>
        <w:t>2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  <w:r w:rsidR="00C84568" w:rsidRPr="00C84568">
        <w:rPr>
          <w:rFonts w:asciiTheme="minorHAnsi" w:hAnsiTheme="minorHAnsi"/>
          <w:sz w:val="20"/>
          <w:szCs w:val="20"/>
        </w:rPr>
        <w:t>Em caso de atraso no pagamento, o</w:t>
      </w:r>
      <w:ins w:id="175" w:author="Mônica Takeda" w:date="2025-07-03T21:23:00Z">
        <w:r w:rsidR="00B63956">
          <w:rPr>
            <w:rFonts w:asciiTheme="minorHAnsi" w:hAnsiTheme="minorHAnsi"/>
            <w:sz w:val="20"/>
            <w:szCs w:val="20"/>
          </w:rPr>
          <w:t>s</w:t>
        </w:r>
      </w:ins>
      <w:r w:rsidR="00C84568" w:rsidRPr="00C84568">
        <w:rPr>
          <w:rFonts w:asciiTheme="minorHAnsi" w:hAnsiTheme="minorHAnsi"/>
          <w:sz w:val="20"/>
          <w:szCs w:val="20"/>
        </w:rPr>
        <w:t xml:space="preserve"> </w:t>
      </w:r>
      <w:del w:id="176" w:author="Mônica Takeda" w:date="2025-07-03T21:23:00Z">
        <w:r w:rsidR="00C84568" w:rsidRPr="00C84568" w:rsidDel="00B63956">
          <w:rPr>
            <w:rFonts w:asciiTheme="minorHAnsi" w:hAnsiTheme="minorHAnsi"/>
            <w:sz w:val="20"/>
            <w:szCs w:val="20"/>
          </w:rPr>
          <w:delText xml:space="preserve">CLIENTE </w:delText>
        </w:r>
      </w:del>
      <w:ins w:id="177" w:author="Mônica Takeda" w:date="2025-07-03T21:23:00Z">
        <w:r w:rsidR="00B63956">
          <w:rPr>
            <w:rFonts w:asciiTheme="minorHAnsi" w:hAnsiTheme="minorHAnsi"/>
            <w:sz w:val="20"/>
            <w:szCs w:val="20"/>
          </w:rPr>
          <w:t>LOCATÁRIOS</w:t>
        </w:r>
        <w:r w:rsidR="00B63956" w:rsidRPr="00C84568">
          <w:rPr>
            <w:rFonts w:asciiTheme="minorHAnsi" w:hAnsiTheme="minorHAnsi"/>
            <w:sz w:val="20"/>
            <w:szCs w:val="20"/>
          </w:rPr>
          <w:t xml:space="preserve"> </w:t>
        </w:r>
        <w:r w:rsidR="00B63956">
          <w:rPr>
            <w:rFonts w:asciiTheme="minorHAnsi" w:hAnsiTheme="minorHAnsi"/>
            <w:sz w:val="20"/>
            <w:szCs w:val="20"/>
          </w:rPr>
          <w:t>se responsabilizarão</w:t>
        </w:r>
      </w:ins>
      <w:ins w:id="178" w:author="Mônica Takeda" w:date="2025-07-03T21:24:00Z">
        <w:r w:rsidR="00B63956">
          <w:rPr>
            <w:rFonts w:asciiTheme="minorHAnsi" w:hAnsiTheme="minorHAnsi"/>
            <w:sz w:val="20"/>
            <w:szCs w:val="20"/>
          </w:rPr>
          <w:t xml:space="preserve"> pelo pagamento de </w:t>
        </w:r>
      </w:ins>
      <w:del w:id="179" w:author="Mônica Takeda" w:date="2025-07-03T21:24:00Z">
        <w:r w:rsidR="00C84568" w:rsidRPr="00C84568" w:rsidDel="00B63956">
          <w:rPr>
            <w:rFonts w:asciiTheme="minorHAnsi" w:hAnsiTheme="minorHAnsi"/>
            <w:sz w:val="20"/>
            <w:szCs w:val="20"/>
          </w:rPr>
          <w:delText xml:space="preserve">incorrerá em </w:delText>
        </w:r>
      </w:del>
      <w:r w:rsidR="00C84568" w:rsidRPr="00C84568">
        <w:rPr>
          <w:rFonts w:asciiTheme="minorHAnsi" w:hAnsiTheme="minorHAnsi"/>
          <w:sz w:val="20"/>
          <w:szCs w:val="20"/>
        </w:rPr>
        <w:t xml:space="preserve">multa de 2% sobre o valor devido, </w:t>
      </w:r>
      <w:del w:id="180" w:author="Mônica Takeda" w:date="2025-07-03T21:24:00Z">
        <w:r w:rsidR="00C84568" w:rsidRPr="00C84568" w:rsidDel="00B63956">
          <w:rPr>
            <w:rFonts w:asciiTheme="minorHAnsi" w:hAnsiTheme="minorHAnsi"/>
            <w:sz w:val="20"/>
            <w:szCs w:val="20"/>
          </w:rPr>
          <w:delText xml:space="preserve">acrescida </w:delText>
        </w:r>
      </w:del>
      <w:ins w:id="181" w:author="Mônica Takeda" w:date="2025-07-03T21:24:00Z">
        <w:r w:rsidR="00B63956" w:rsidRPr="00C84568">
          <w:rPr>
            <w:rFonts w:asciiTheme="minorHAnsi" w:hAnsiTheme="minorHAnsi"/>
            <w:sz w:val="20"/>
            <w:szCs w:val="20"/>
          </w:rPr>
          <w:t>acrescid</w:t>
        </w:r>
        <w:r w:rsidR="00B63956">
          <w:rPr>
            <w:rFonts w:asciiTheme="minorHAnsi" w:hAnsiTheme="minorHAnsi"/>
            <w:sz w:val="20"/>
            <w:szCs w:val="20"/>
          </w:rPr>
          <w:t>o</w:t>
        </w:r>
        <w:r w:rsidR="00B63956" w:rsidRPr="00C84568">
          <w:rPr>
            <w:rFonts w:asciiTheme="minorHAnsi" w:hAnsiTheme="minorHAnsi"/>
            <w:sz w:val="20"/>
            <w:szCs w:val="20"/>
          </w:rPr>
          <w:t xml:space="preserve"> </w:t>
        </w:r>
      </w:ins>
      <w:r w:rsidR="00C84568" w:rsidRPr="00C84568">
        <w:rPr>
          <w:rFonts w:asciiTheme="minorHAnsi" w:hAnsiTheme="minorHAnsi"/>
          <w:sz w:val="20"/>
          <w:szCs w:val="20"/>
        </w:rPr>
        <w:t>de juros mensais de 1%.</w:t>
      </w:r>
    </w:p>
    <w:p w14:paraId="7D103ED7" w14:textId="6395F209" w:rsidR="006B4FD9" w:rsidRDefault="00624730" w:rsidP="00D068F5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del w:id="182" w:author="Mônica Takeda" w:date="2025-07-03T21:24:00Z">
        <w:r w:rsidRPr="00005FB9" w:rsidDel="00B63956">
          <w:rPr>
            <w:rFonts w:asciiTheme="minorHAnsi" w:hAnsiTheme="minorHAnsi"/>
            <w:sz w:val="20"/>
            <w:szCs w:val="20"/>
          </w:rPr>
          <w:delText xml:space="preserve"> </w:delText>
        </w:r>
      </w:del>
    </w:p>
    <w:p w14:paraId="110C9790" w14:textId="3265AE6D" w:rsidR="00B0477C" w:rsidRDefault="00B0477C" w:rsidP="00B0477C">
      <w:pPr>
        <w:spacing w:after="0"/>
        <w:ind w:left="283" w:right="34" w:hanging="11"/>
        <w:rPr>
          <w:rFonts w:asciiTheme="minorHAnsi" w:hAnsiTheme="minorHAnsi"/>
          <w:lang w:val="en"/>
        </w:rPr>
      </w:pPr>
      <w:r>
        <w:rPr>
          <w:rFonts w:asciiTheme="minorHAnsi" w:hAnsiTheme="minorHAnsi"/>
          <w:sz w:val="20"/>
          <w:szCs w:val="20"/>
        </w:rPr>
        <w:t>2.</w:t>
      </w:r>
      <w:del w:id="183" w:author="Mônica Takeda" w:date="2025-07-03T21:24:00Z">
        <w:r w:rsidDel="00B63956">
          <w:rPr>
            <w:rFonts w:asciiTheme="minorHAnsi" w:hAnsiTheme="minorHAnsi"/>
            <w:sz w:val="20"/>
            <w:szCs w:val="20"/>
          </w:rPr>
          <w:delText>6</w:delText>
        </w:r>
      </w:del>
      <w:ins w:id="184" w:author="Mônica Takeda" w:date="2025-07-03T21:24:00Z">
        <w:r w:rsidR="00B63956">
          <w:rPr>
            <w:rFonts w:asciiTheme="minorHAnsi" w:hAnsiTheme="minorHAnsi"/>
            <w:sz w:val="20"/>
            <w:szCs w:val="20"/>
          </w:rPr>
          <w:t>3</w:t>
        </w:r>
      </w:ins>
      <w:r>
        <w:rPr>
          <w:rFonts w:asciiTheme="minorHAnsi" w:hAnsiTheme="minorHAnsi"/>
          <w:sz w:val="20"/>
          <w:szCs w:val="20"/>
        </w:rPr>
        <w:t>.</w:t>
      </w:r>
      <w:r w:rsidR="00C84568">
        <w:rPr>
          <w:rFonts w:asciiTheme="minorHAnsi" w:hAnsiTheme="minorHAnsi"/>
          <w:sz w:val="20"/>
          <w:szCs w:val="20"/>
        </w:rPr>
        <w:t xml:space="preserve"> </w:t>
      </w:r>
      <w:ins w:id="185" w:author="Mônica Takeda" w:date="2025-07-03T21:24:00Z">
        <w:r w:rsidR="00B63956">
          <w:rPr>
            <w:rFonts w:asciiTheme="minorHAnsi" w:hAnsiTheme="minorHAnsi"/>
            <w:sz w:val="20"/>
            <w:szCs w:val="20"/>
          </w:rPr>
          <w:t xml:space="preserve">Os </w:t>
        </w:r>
        <w:del w:id="186" w:author="Manoel Júnior" w:date="2025-07-08T21:12:00Z">
          <w:r w:rsidR="00B63956" w:rsidDel="008468CB">
            <w:rPr>
              <w:rFonts w:asciiTheme="minorHAnsi" w:hAnsiTheme="minorHAnsi"/>
              <w:sz w:val="20"/>
              <w:szCs w:val="20"/>
            </w:rPr>
            <w:delText>pagamento</w:delText>
          </w:r>
        </w:del>
      </w:ins>
      <w:ins w:id="187" w:author="Mônica Takeda" w:date="2025-07-03T21:25:00Z">
        <w:del w:id="188" w:author="Manoel Júnior" w:date="2025-07-08T21:12:00Z">
          <w:r w:rsidR="00B63956" w:rsidDel="008468CB">
            <w:rPr>
              <w:rFonts w:asciiTheme="minorHAnsi" w:hAnsiTheme="minorHAnsi"/>
              <w:sz w:val="20"/>
              <w:szCs w:val="20"/>
            </w:rPr>
            <w:delText>s</w:delText>
          </w:r>
        </w:del>
      </w:ins>
      <w:ins w:id="189" w:author="Mônica Takeda" w:date="2025-07-03T21:24:00Z">
        <w:del w:id="190" w:author="Manoel Júnior" w:date="2025-07-08T21:12:00Z">
          <w:r w:rsidR="00B63956" w:rsidDel="008468CB">
            <w:rPr>
              <w:rFonts w:asciiTheme="minorHAnsi" w:hAnsiTheme="minorHAnsi"/>
              <w:sz w:val="20"/>
              <w:szCs w:val="20"/>
            </w:rPr>
            <w:delText xml:space="preserve"> </w:delText>
          </w:r>
        </w:del>
      </w:ins>
      <w:ins w:id="191" w:author="Mônica Takeda" w:date="2025-07-03T21:25:00Z">
        <w:del w:id="192" w:author="Manoel Júnior" w:date="2025-07-08T21:12:00Z">
          <w:r w:rsidR="00B63956" w:rsidDel="008468CB">
            <w:rPr>
              <w:rFonts w:asciiTheme="minorHAnsi" w:hAnsiTheme="minorHAnsi"/>
              <w:sz w:val="20"/>
              <w:szCs w:val="20"/>
            </w:rPr>
            <w:delText>referente</w:delText>
          </w:r>
        </w:del>
      </w:ins>
      <w:ins w:id="193" w:author="Manoel Júnior" w:date="2025-07-08T21:12:00Z">
        <w:r w:rsidR="008468CB">
          <w:rPr>
            <w:rFonts w:asciiTheme="minorHAnsi" w:hAnsiTheme="minorHAnsi"/>
            <w:sz w:val="20"/>
            <w:szCs w:val="20"/>
          </w:rPr>
          <w:t>pagamentos referentes</w:t>
        </w:r>
      </w:ins>
      <w:ins w:id="194" w:author="Mônica Takeda" w:date="2025-07-03T21:25:00Z">
        <w:r w:rsidR="00B63956">
          <w:rPr>
            <w:rFonts w:asciiTheme="minorHAnsi" w:hAnsiTheme="minorHAnsi"/>
            <w:sz w:val="20"/>
            <w:szCs w:val="20"/>
          </w:rPr>
          <w:t xml:space="preserve"> a este contrato </w:t>
        </w:r>
      </w:ins>
      <w:ins w:id="195" w:author="Mônica Takeda" w:date="2025-07-03T21:24:00Z">
        <w:r w:rsidR="00B63956">
          <w:rPr>
            <w:rFonts w:asciiTheme="minorHAnsi" w:hAnsiTheme="minorHAnsi"/>
            <w:sz w:val="20"/>
            <w:szCs w:val="20"/>
          </w:rPr>
          <w:t xml:space="preserve">serão realizados </w:t>
        </w:r>
      </w:ins>
      <w:ins w:id="196" w:author="Mônica Takeda" w:date="2025-07-03T21:25:00Z">
        <w:r w:rsidR="00B63956">
          <w:rPr>
            <w:rFonts w:asciiTheme="minorHAnsi" w:hAnsiTheme="minorHAnsi"/>
            <w:sz w:val="20"/>
            <w:szCs w:val="20"/>
          </w:rPr>
          <w:t>na seguinte</w:t>
        </w:r>
        <w:r w:rsidR="00A676FA">
          <w:rPr>
            <w:rFonts w:asciiTheme="minorHAnsi" w:hAnsiTheme="minorHAnsi"/>
            <w:sz w:val="20"/>
            <w:szCs w:val="20"/>
          </w:rPr>
          <w:t xml:space="preserve"> conta bancária de titularidade do LOCADOR:</w:t>
        </w:r>
      </w:ins>
      <w:del w:id="197" w:author="Mônica Takeda" w:date="2025-07-03T21:25:00Z">
        <w:r w:rsidR="00C84568" w:rsidRPr="00C84568" w:rsidDel="00A676FA">
          <w:rPr>
            <w:rFonts w:asciiTheme="minorHAnsi" w:hAnsiTheme="minorHAnsi"/>
            <w:lang w:val="en"/>
          </w:rPr>
          <w:delText>A conta bancária para depósito dos valores referentes a este contrato</w:delText>
        </w:r>
      </w:del>
    </w:p>
    <w:p w14:paraId="38C45E0E" w14:textId="07E721B0" w:rsidR="00D068F5" w:rsidRDefault="00D068F5" w:rsidP="00B0477C">
      <w:pPr>
        <w:spacing w:after="0"/>
        <w:ind w:left="283" w:right="34" w:hanging="11"/>
        <w:rPr>
          <w:rFonts w:asciiTheme="minorHAnsi" w:hAnsiTheme="minorHAnsi"/>
          <w:lang w:val="en"/>
        </w:rPr>
      </w:pPr>
      <w:r>
        <w:rPr>
          <w:rFonts w:asciiTheme="minorHAnsi" w:hAnsiTheme="minorHAnsi"/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E8F3B9" wp14:editId="3572EC4F">
                <wp:simplePos x="0" y="0"/>
                <wp:positionH relativeFrom="column">
                  <wp:posOffset>259080</wp:posOffset>
                </wp:positionH>
                <wp:positionV relativeFrom="paragraph">
                  <wp:posOffset>110490</wp:posOffset>
                </wp:positionV>
                <wp:extent cx="2659380" cy="1082040"/>
                <wp:effectExtent l="0" t="0" r="26670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082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3D8652DB" id="Retângulo 1" o:spid="_x0000_s1026" style="position:absolute;margin-left:20.4pt;margin-top:8.7pt;width:209.4pt;height:85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" fillcolor="#f2f2f2 [3052]" strokecolor="#0a2f40 [1604]" strokeweight="1pt"/>
            </w:pict>
          </mc:Fallback>
        </mc:AlternateContent>
      </w:r>
    </w:p>
    <w:p w14:paraId="5B124618" w14:textId="53989A28" w:rsidR="00D068F5" w:rsidRDefault="00B0477C" w:rsidP="00B0477C">
      <w:pPr>
        <w:spacing w:after="0"/>
        <w:ind w:left="283" w:right="34" w:hanging="11"/>
        <w:rPr>
          <w:rFonts w:asciiTheme="minorHAnsi" w:hAnsiTheme="minorHAnsi"/>
          <w:b/>
          <w:bCs/>
        </w:rPr>
      </w:pPr>
      <w:r w:rsidRPr="001B5575">
        <w:rPr>
          <w:rFonts w:asciiTheme="minorHAnsi" w:hAnsiTheme="minorHAnsi"/>
          <w:b/>
          <w:bCs/>
        </w:rPr>
        <w:t xml:space="preserve">   </w:t>
      </w:r>
      <w:r w:rsidR="00D068F5">
        <w:rPr>
          <w:rFonts w:asciiTheme="minorHAnsi" w:hAnsiTheme="minorHAnsi"/>
          <w:b/>
          <w:bCs/>
        </w:rPr>
        <w:t xml:space="preserve">  </w:t>
      </w:r>
      <w:r w:rsidR="00C84568">
        <w:rPr>
          <w:rFonts w:asciiTheme="minorHAnsi" w:hAnsiTheme="minorHAnsi"/>
          <w:b/>
          <w:bCs/>
        </w:rPr>
        <w:t>CONTA</w:t>
      </w:r>
      <w:r w:rsidR="00D068F5">
        <w:rPr>
          <w:rFonts w:asciiTheme="minorHAnsi" w:hAnsiTheme="minorHAnsi"/>
          <w:b/>
          <w:bCs/>
        </w:rPr>
        <w:t xml:space="preserve"> </w:t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</w:p>
    <w:p w14:paraId="38FAC331" w14:textId="31C83F05" w:rsidR="00D068F5" w:rsidRPr="00D068F5" w:rsidRDefault="008906D9" w:rsidP="008906D9">
      <w:pPr>
        <w:spacing w:after="0"/>
        <w:ind w:right="3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ins w:id="198" w:author="Manoel Júnior" w:date="2025-07-08T21:54:00Z">
        <w:r w:rsidR="000E7AA7" w:rsidRPr="000E7AA7">
          <w:rPr>
            <w:rFonts w:asciiTheme="minorHAnsi" w:hAnsiTheme="minorHAnsi"/>
          </w:rPr>
          <w:t>Ana Cláudia Alves Dias</w:t>
        </w:r>
      </w:ins>
      <w:del w:id="199" w:author="Manoel Júnior" w:date="2025-07-08T21:54:00Z">
        <w:r w:rsidR="00CE5873" w:rsidRPr="00EC3964" w:rsidDel="000E7AA7">
          <w:rPr>
            <w:rFonts w:asciiTheme="minorHAnsi" w:hAnsiTheme="minorHAnsi"/>
            <w:lang w:val="en"/>
          </w:rPr>
          <w:delText>OLENE SILVA SANTOS MOURÃO</w:delText>
        </w:r>
      </w:del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2B1F3CCA" w14:textId="0DA038F8" w:rsidR="00B0477C" w:rsidRPr="001B5575" w:rsidRDefault="008906D9" w:rsidP="008906D9">
      <w:pPr>
        <w:spacing w:after="0"/>
        <w:ind w:right="34"/>
        <w:rPr>
          <w:rFonts w:asciiTheme="minorHAnsi" w:hAnsiTheme="minorHAnsi"/>
          <w:b/>
          <w:bCs/>
        </w:rPr>
      </w:pPr>
      <w:bookmarkStart w:id="200" w:name="_Hlk201677410"/>
      <w:r>
        <w:rPr>
          <w:rFonts w:asciiTheme="minorHAnsi" w:hAnsiTheme="minorHAnsi"/>
        </w:rPr>
        <w:t xml:space="preserve">            </w:t>
      </w:r>
      <w:bookmarkEnd w:id="200"/>
      <w:del w:id="201" w:author="Manoel Júnior" w:date="2025-07-08T21:58:00Z">
        <w:r w:rsidR="00C84568" w:rsidDel="00F768C0">
          <w:rPr>
            <w:rFonts w:asciiTheme="minorHAnsi" w:hAnsiTheme="minorHAnsi"/>
            <w:b/>
            <w:bCs/>
          </w:rPr>
          <w:delText>BANCO DO BRASIL</w:delText>
        </w:r>
      </w:del>
      <w:ins w:id="202" w:author="Manoel Júnior" w:date="2025-07-08T21:58:00Z">
        <w:r w:rsidR="00F768C0">
          <w:rPr>
            <w:rFonts w:asciiTheme="minorHAnsi" w:hAnsiTheme="minorHAnsi"/>
            <w:b/>
            <w:bCs/>
          </w:rPr>
          <w:t>BANCO DA AMAZÔNIA (BANCO 003)</w:t>
        </w:r>
      </w:ins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</w:p>
    <w:p w14:paraId="2CE81FC5" w14:textId="6F8940BD" w:rsidR="00D068F5" w:rsidRDefault="008906D9" w:rsidP="00B0477C">
      <w:pPr>
        <w:spacing w:after="0"/>
        <w:ind w:left="283" w:right="34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C84568">
        <w:rPr>
          <w:rFonts w:asciiTheme="minorHAnsi" w:hAnsiTheme="minorHAnsi"/>
        </w:rPr>
        <w:t>Agência</w:t>
      </w:r>
      <w:r w:rsidR="00B0477C">
        <w:rPr>
          <w:rFonts w:asciiTheme="minorHAnsi" w:hAnsiTheme="minorHAnsi"/>
        </w:rPr>
        <w:t xml:space="preserve">:   </w:t>
      </w:r>
      <w:ins w:id="203" w:author="Manoel Júnior" w:date="2025-07-08T21:58:00Z">
        <w:r w:rsidR="00F768C0" w:rsidRPr="00F768C0">
          <w:rPr>
            <w:rFonts w:asciiTheme="minorHAnsi" w:hAnsiTheme="minorHAnsi"/>
          </w:rPr>
          <w:t>007</w:t>
        </w:r>
        <w:r w:rsidR="00F768C0" w:rsidRPr="00F768C0" w:rsidDel="00F768C0">
          <w:rPr>
            <w:rFonts w:asciiTheme="minorHAnsi" w:hAnsiTheme="minorHAnsi"/>
          </w:rPr>
          <w:t xml:space="preserve"> </w:t>
        </w:r>
      </w:ins>
      <w:del w:id="204" w:author="Manoel Júnior" w:date="2025-07-08T21:58:00Z">
        <w:r w:rsidR="00696AAE" w:rsidRPr="00696AAE" w:rsidDel="00F768C0">
          <w:rPr>
            <w:rFonts w:asciiTheme="minorHAnsi" w:hAnsiTheme="minorHAnsi"/>
          </w:rPr>
          <w:delText>4451-2</w:delText>
        </w:r>
      </w:del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</w:p>
    <w:p w14:paraId="0E1D878A" w14:textId="3AEB7B9B" w:rsidR="00B0477C" w:rsidRDefault="008906D9" w:rsidP="00C84568">
      <w:pPr>
        <w:spacing w:after="0"/>
        <w:ind w:right="3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 w:rsidR="00C84568">
        <w:rPr>
          <w:rFonts w:asciiTheme="minorHAnsi" w:hAnsiTheme="minorHAnsi"/>
        </w:rPr>
        <w:t>Conta</w:t>
      </w:r>
      <w:r w:rsidR="00B0477C">
        <w:rPr>
          <w:rFonts w:asciiTheme="minorHAnsi" w:hAnsiTheme="minorHAnsi"/>
        </w:rPr>
        <w:t>:</w:t>
      </w:r>
      <w:r w:rsidR="00AF074B">
        <w:rPr>
          <w:rFonts w:asciiTheme="minorHAnsi" w:hAnsiTheme="minorHAnsi"/>
        </w:rPr>
        <w:t xml:space="preserve">  </w:t>
      </w:r>
      <w:ins w:id="205" w:author="Manoel Júnior" w:date="2025-07-08T21:59:00Z">
        <w:r w:rsidR="00F768C0" w:rsidRPr="00F768C0">
          <w:rPr>
            <w:rFonts w:asciiTheme="minorHAnsi" w:hAnsiTheme="minorHAnsi"/>
          </w:rPr>
          <w:t>062846</w:t>
        </w:r>
        <w:r w:rsidR="00F768C0">
          <w:rPr>
            <w:rFonts w:asciiTheme="minorHAnsi" w:hAnsiTheme="minorHAnsi"/>
          </w:rPr>
          <w:t>-</w:t>
        </w:r>
        <w:r w:rsidR="00F768C0" w:rsidRPr="00F768C0">
          <w:rPr>
            <w:rFonts w:asciiTheme="minorHAnsi" w:hAnsiTheme="minorHAnsi"/>
          </w:rPr>
          <w:t>7</w:t>
        </w:r>
        <w:r w:rsidR="00F768C0" w:rsidRPr="00F768C0" w:rsidDel="00F768C0">
          <w:rPr>
            <w:rFonts w:asciiTheme="minorHAnsi" w:hAnsiTheme="minorHAnsi"/>
          </w:rPr>
          <w:t xml:space="preserve"> </w:t>
        </w:r>
      </w:ins>
      <w:del w:id="206" w:author="Manoel Júnior" w:date="2025-07-08T21:59:00Z">
        <w:r w:rsidR="00696AAE" w:rsidRPr="00696AAE" w:rsidDel="00F768C0">
          <w:rPr>
            <w:rFonts w:asciiTheme="minorHAnsi" w:hAnsiTheme="minorHAnsi"/>
          </w:rPr>
          <w:delText>12854-6</w:delText>
        </w:r>
      </w:del>
      <w:r w:rsidR="00D068F5">
        <w:rPr>
          <w:rFonts w:asciiTheme="minorHAnsi" w:hAnsiTheme="minorHAnsi"/>
        </w:rPr>
        <w:tab/>
      </w:r>
    </w:p>
    <w:p w14:paraId="62976AF0" w14:textId="58955F55" w:rsidR="00B0477C" w:rsidRPr="00005FB9" w:rsidRDefault="00B0477C" w:rsidP="00C84568">
      <w:pPr>
        <w:spacing w:after="160" w:line="278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</w:p>
    <w:p w14:paraId="7347A701" w14:textId="51196467" w:rsidR="006B4FD9" w:rsidRPr="00005FB9" w:rsidRDefault="00A676FA">
      <w:pPr>
        <w:pStyle w:val="Ttulo1"/>
        <w:numPr>
          <w:ilvl w:val="0"/>
          <w:numId w:val="0"/>
        </w:numPr>
        <w:spacing w:after="0"/>
        <w:ind w:left="204" w:right="0"/>
        <w:rPr>
          <w:rFonts w:asciiTheme="minorHAnsi" w:hAnsiTheme="minorHAnsi"/>
          <w:b/>
          <w:bCs/>
          <w:sz w:val="20"/>
          <w:szCs w:val="20"/>
        </w:rPr>
        <w:pPrChange w:id="207" w:author="Mônica Takeda" w:date="2025-07-03T21:26:00Z">
          <w:pPr>
            <w:pStyle w:val="Ttulo1"/>
            <w:spacing w:after="0"/>
            <w:ind w:left="204" w:right="0" w:hanging="221"/>
          </w:pPr>
        </w:pPrChange>
      </w:pPr>
      <w:ins w:id="208" w:author="Mônica Takeda" w:date="2025-07-03T21:26:00Z">
        <w:r>
          <w:rPr>
            <w:rFonts w:asciiTheme="minorHAnsi" w:hAnsiTheme="minorHAnsi"/>
            <w:b/>
            <w:bCs/>
            <w:sz w:val="20"/>
            <w:szCs w:val="20"/>
          </w:rPr>
          <w:lastRenderedPageBreak/>
          <w:t xml:space="preserve">3. </w:t>
        </w:r>
      </w:ins>
      <w:del w:id="209" w:author="Mônica Takeda" w:date="2025-07-03T21:26:00Z">
        <w:r w:rsidR="00C84568" w:rsidDel="00A676FA">
          <w:rPr>
            <w:rFonts w:asciiTheme="minorHAnsi" w:hAnsiTheme="minorHAnsi"/>
            <w:b/>
            <w:bCs/>
            <w:sz w:val="20"/>
            <w:szCs w:val="20"/>
          </w:rPr>
          <w:delText xml:space="preserve">RESPONSAVILIDADES </w:delText>
        </w:r>
      </w:del>
      <w:ins w:id="210" w:author="Mônica Takeda" w:date="2025-07-03T21:26:00Z">
        <w:r>
          <w:rPr>
            <w:rFonts w:asciiTheme="minorHAnsi" w:hAnsiTheme="minorHAnsi"/>
            <w:b/>
            <w:bCs/>
            <w:sz w:val="20"/>
            <w:szCs w:val="20"/>
          </w:rPr>
          <w:t xml:space="preserve">RESPONSABILIDADES </w:t>
        </w:r>
      </w:ins>
      <w:r w:rsidR="00C84568">
        <w:rPr>
          <w:rFonts w:asciiTheme="minorHAnsi" w:hAnsiTheme="minorHAnsi"/>
          <w:b/>
          <w:bCs/>
          <w:sz w:val="20"/>
          <w:szCs w:val="20"/>
        </w:rPr>
        <w:t>DAS PARTES</w:t>
      </w:r>
    </w:p>
    <w:p w14:paraId="1EDEB698" w14:textId="120ACE7B" w:rsidR="006B4FD9" w:rsidRPr="00005FB9" w:rsidRDefault="00624730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3.1. </w:t>
      </w:r>
      <w:r w:rsidR="00C84568" w:rsidRPr="00C84568">
        <w:rPr>
          <w:rFonts w:asciiTheme="minorHAnsi" w:hAnsiTheme="minorHAnsi"/>
          <w:b/>
          <w:bCs/>
          <w:sz w:val="20"/>
          <w:szCs w:val="20"/>
        </w:rPr>
        <w:t xml:space="preserve">O </w:t>
      </w:r>
      <w:r w:rsidR="00C84568">
        <w:rPr>
          <w:rFonts w:asciiTheme="minorHAnsi" w:hAnsiTheme="minorHAnsi"/>
          <w:b/>
          <w:bCs/>
          <w:sz w:val="20"/>
          <w:szCs w:val="20"/>
        </w:rPr>
        <w:t>LOCATÁRIO</w:t>
      </w:r>
      <w:r w:rsidR="00C84568" w:rsidRPr="00C84568">
        <w:rPr>
          <w:rFonts w:asciiTheme="minorHAnsi" w:hAnsiTheme="minorHAnsi"/>
          <w:b/>
          <w:bCs/>
          <w:sz w:val="20"/>
          <w:szCs w:val="20"/>
        </w:rPr>
        <w:t xml:space="preserve"> concorda em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610FA7FA" w14:textId="790994D8" w:rsidR="006B4FD9" w:rsidRPr="00005FB9" w:rsidRDefault="00C8456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C84568">
        <w:rPr>
          <w:rFonts w:asciiTheme="minorHAnsi" w:hAnsiTheme="minorHAnsi"/>
          <w:sz w:val="20"/>
          <w:szCs w:val="20"/>
        </w:rPr>
        <w:t>Utilizar o imóvel exclusivamente para a finalidade descrita neste contrato</w:t>
      </w:r>
      <w:r w:rsidR="00624730" w:rsidRPr="00005FB9">
        <w:rPr>
          <w:rFonts w:asciiTheme="minorHAnsi" w:hAnsiTheme="minorHAnsi"/>
          <w:sz w:val="20"/>
          <w:szCs w:val="20"/>
        </w:rPr>
        <w:t xml:space="preserve">; </w:t>
      </w:r>
    </w:p>
    <w:p w14:paraId="30AC1BF4" w14:textId="11ABC8D0" w:rsidR="006B4FD9" w:rsidRPr="00005FB9" w:rsidRDefault="00C8456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C84568">
        <w:rPr>
          <w:rFonts w:asciiTheme="minorHAnsi" w:hAnsiTheme="minorHAnsi"/>
          <w:sz w:val="20"/>
          <w:szCs w:val="20"/>
        </w:rPr>
        <w:t xml:space="preserve">Cumprir as </w:t>
      </w:r>
      <w:commentRangeStart w:id="211"/>
      <w:commentRangeStart w:id="212"/>
      <w:r w:rsidRPr="00C84568">
        <w:rPr>
          <w:rFonts w:asciiTheme="minorHAnsi" w:hAnsiTheme="minorHAnsi"/>
          <w:sz w:val="20"/>
          <w:szCs w:val="20"/>
        </w:rPr>
        <w:t>normas</w:t>
      </w:r>
      <w:ins w:id="213" w:author="Manoel Júnior" w:date="2025-07-08T21:07:00Z">
        <w:r w:rsidR="008926A6">
          <w:rPr>
            <w:rFonts w:asciiTheme="minorHAnsi" w:hAnsiTheme="minorHAnsi"/>
            <w:sz w:val="20"/>
            <w:szCs w:val="20"/>
          </w:rPr>
          <w:t xml:space="preserve"> condominiais</w:t>
        </w:r>
      </w:ins>
      <w:r w:rsidRPr="00C84568">
        <w:rPr>
          <w:rFonts w:asciiTheme="minorHAnsi" w:hAnsiTheme="minorHAnsi"/>
          <w:sz w:val="20"/>
          <w:szCs w:val="20"/>
        </w:rPr>
        <w:t xml:space="preserve"> legais e regulamentares </w:t>
      </w:r>
      <w:commentRangeEnd w:id="211"/>
      <w:r w:rsidR="00A676FA">
        <w:rPr>
          <w:rStyle w:val="Refdecomentrio"/>
        </w:rPr>
        <w:commentReference w:id="211"/>
      </w:r>
      <w:commentRangeEnd w:id="212"/>
      <w:r w:rsidR="008926A6">
        <w:rPr>
          <w:rStyle w:val="Refdecomentrio"/>
        </w:rPr>
        <w:commentReference w:id="212"/>
      </w:r>
      <w:r w:rsidRPr="00C84568">
        <w:rPr>
          <w:rFonts w:asciiTheme="minorHAnsi" w:hAnsiTheme="minorHAnsi"/>
          <w:sz w:val="20"/>
          <w:szCs w:val="20"/>
        </w:rPr>
        <w:t>aplicáveis</w:t>
      </w:r>
      <w:r w:rsidR="00624730" w:rsidRPr="00005FB9">
        <w:rPr>
          <w:rFonts w:asciiTheme="minorHAnsi" w:hAnsiTheme="minorHAnsi"/>
          <w:sz w:val="20"/>
          <w:szCs w:val="20"/>
        </w:rPr>
        <w:t xml:space="preserve">; </w:t>
      </w:r>
    </w:p>
    <w:p w14:paraId="55B93C53" w14:textId="79E8A71B" w:rsidR="006B4FD9" w:rsidRPr="00005FB9" w:rsidRDefault="00C8456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C84568">
        <w:rPr>
          <w:rFonts w:asciiTheme="minorHAnsi" w:hAnsiTheme="minorHAnsi"/>
          <w:sz w:val="20"/>
          <w:szCs w:val="20"/>
        </w:rPr>
        <w:t>Responsabilizar-se por quaisquer danos causados ​​ao imóvel durante o período de hospedagem</w:t>
      </w:r>
      <w:r w:rsidR="00624730" w:rsidRPr="00005FB9">
        <w:rPr>
          <w:rFonts w:asciiTheme="minorHAnsi" w:hAnsiTheme="minorHAnsi"/>
          <w:sz w:val="20"/>
          <w:szCs w:val="20"/>
        </w:rPr>
        <w:t xml:space="preserve">; </w:t>
      </w:r>
    </w:p>
    <w:p w14:paraId="3E4C3071" w14:textId="6A5710A2" w:rsidR="006B4FD9" w:rsidRPr="00005FB9" w:rsidRDefault="00C84568" w:rsidP="0072362E">
      <w:pPr>
        <w:numPr>
          <w:ilvl w:val="0"/>
          <w:numId w:val="2"/>
        </w:numPr>
        <w:ind w:left="567" w:right="36" w:hanging="300"/>
        <w:rPr>
          <w:rFonts w:asciiTheme="minorHAnsi" w:hAnsiTheme="minorHAnsi"/>
          <w:sz w:val="20"/>
          <w:szCs w:val="20"/>
        </w:rPr>
      </w:pPr>
      <w:r w:rsidRPr="00C84568">
        <w:rPr>
          <w:rFonts w:asciiTheme="minorHAnsi" w:hAnsiTheme="minorHAnsi"/>
          <w:sz w:val="20"/>
          <w:szCs w:val="20"/>
        </w:rPr>
        <w:t>Devolver o imóvel na data acordada e em suas condições originais, exceto pelo desgaste natural</w:t>
      </w:r>
      <w:r w:rsidR="00624730" w:rsidRPr="00005FB9">
        <w:rPr>
          <w:rFonts w:asciiTheme="minorHAnsi" w:hAnsiTheme="minorHAnsi"/>
          <w:sz w:val="20"/>
          <w:szCs w:val="20"/>
        </w:rPr>
        <w:t xml:space="preserve">. </w:t>
      </w:r>
    </w:p>
    <w:p w14:paraId="0BEB354C" w14:textId="420D2D07" w:rsidR="006B4FD9" w:rsidRPr="00005FB9" w:rsidRDefault="00624730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3.2. </w:t>
      </w:r>
      <w:r w:rsidR="00C84568" w:rsidRPr="00C84568">
        <w:rPr>
          <w:rFonts w:asciiTheme="minorHAnsi" w:hAnsiTheme="minorHAnsi"/>
          <w:b/>
          <w:bCs/>
          <w:sz w:val="20"/>
          <w:szCs w:val="20"/>
        </w:rPr>
        <w:t xml:space="preserve">O </w:t>
      </w:r>
      <w:r w:rsidR="00C84568">
        <w:rPr>
          <w:rFonts w:asciiTheme="minorHAnsi" w:hAnsiTheme="minorHAnsi"/>
          <w:b/>
          <w:bCs/>
          <w:sz w:val="20"/>
          <w:szCs w:val="20"/>
        </w:rPr>
        <w:t>LOCADOR</w:t>
      </w:r>
      <w:r w:rsidR="00C84568" w:rsidRPr="00C84568">
        <w:rPr>
          <w:rFonts w:asciiTheme="minorHAnsi" w:hAnsiTheme="minorHAnsi"/>
          <w:b/>
          <w:bCs/>
          <w:sz w:val="20"/>
          <w:szCs w:val="20"/>
        </w:rPr>
        <w:t xml:space="preserve"> concorda em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59685AB5" w14:textId="349EFECF" w:rsidR="006B4FD9" w:rsidRPr="00005FB9" w:rsidRDefault="00C84568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C84568">
        <w:rPr>
          <w:rFonts w:asciiTheme="minorHAnsi" w:hAnsiTheme="minorHAnsi"/>
          <w:sz w:val="20"/>
          <w:szCs w:val="20"/>
        </w:rPr>
        <w:t>Entregar o imóvel em perfeitas condições de uso, incluindo móveis e equipamentos</w:t>
      </w:r>
      <w:r w:rsidR="00624730" w:rsidRPr="00005FB9">
        <w:rPr>
          <w:rFonts w:asciiTheme="minorHAnsi" w:hAnsiTheme="minorHAnsi"/>
          <w:sz w:val="20"/>
          <w:szCs w:val="20"/>
        </w:rPr>
        <w:t xml:space="preserve">;  </w:t>
      </w:r>
    </w:p>
    <w:p w14:paraId="136CB124" w14:textId="5E112F5D" w:rsidR="006B4FD9" w:rsidRPr="00005FB9" w:rsidRDefault="00C84568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C84568">
        <w:rPr>
          <w:rFonts w:asciiTheme="minorHAnsi" w:hAnsiTheme="minorHAnsi"/>
          <w:sz w:val="20"/>
          <w:szCs w:val="20"/>
        </w:rPr>
        <w:t>Garantir a disponibilidade de, no mínimo, 6 camas de solteiro, distribuídas pelos cômodos do imóvel</w:t>
      </w:r>
      <w:r w:rsidR="00624730" w:rsidRPr="00005FB9">
        <w:rPr>
          <w:rFonts w:asciiTheme="minorHAnsi" w:hAnsiTheme="minorHAnsi"/>
          <w:sz w:val="20"/>
          <w:szCs w:val="20"/>
        </w:rPr>
        <w:t xml:space="preserve">; </w:t>
      </w:r>
    </w:p>
    <w:p w14:paraId="204908CE" w14:textId="020C6E81" w:rsidR="00CF0BCA" w:rsidDel="008926A6" w:rsidRDefault="00CF0BCA" w:rsidP="008906D9">
      <w:pPr>
        <w:numPr>
          <w:ilvl w:val="0"/>
          <w:numId w:val="3"/>
        </w:numPr>
        <w:spacing w:after="0" w:line="252" w:lineRule="auto"/>
        <w:ind w:left="567" w:right="36" w:hanging="300"/>
        <w:rPr>
          <w:del w:id="214" w:author="Manoel Júnior" w:date="2025-07-08T21:09:00Z"/>
          <w:rFonts w:asciiTheme="minorHAnsi" w:hAnsiTheme="minorHAnsi"/>
          <w:sz w:val="20"/>
          <w:szCs w:val="20"/>
        </w:rPr>
      </w:pPr>
      <w:del w:id="215" w:author="Manoel Júnior" w:date="2025-07-08T21:09:00Z">
        <w:r w:rsidRPr="00CF0BCA" w:rsidDel="008926A6">
          <w:rPr>
            <w:rFonts w:asciiTheme="minorHAnsi" w:hAnsiTheme="minorHAnsi"/>
            <w:sz w:val="20"/>
            <w:szCs w:val="20"/>
          </w:rPr>
          <w:delText xml:space="preserve">Fornecer todas </w:delText>
        </w:r>
        <w:commentRangeStart w:id="216"/>
        <w:commentRangeStart w:id="217"/>
        <w:r w:rsidRPr="00CF0BCA" w:rsidDel="008926A6">
          <w:rPr>
            <w:rFonts w:asciiTheme="minorHAnsi" w:hAnsiTheme="minorHAnsi"/>
            <w:sz w:val="20"/>
            <w:szCs w:val="20"/>
          </w:rPr>
          <w:delText xml:space="preserve">as instalações e equipamentos </w:delText>
        </w:r>
        <w:commentRangeEnd w:id="216"/>
        <w:r w:rsidR="00A676FA" w:rsidDel="008926A6">
          <w:rPr>
            <w:rStyle w:val="Refdecomentrio"/>
          </w:rPr>
          <w:commentReference w:id="216"/>
        </w:r>
        <w:commentRangeEnd w:id="217"/>
        <w:r w:rsidR="008926A6" w:rsidDel="008926A6">
          <w:rPr>
            <w:rStyle w:val="Refdecomentrio"/>
          </w:rPr>
          <w:commentReference w:id="217"/>
        </w:r>
        <w:r w:rsidRPr="00CF0BCA" w:rsidDel="008926A6">
          <w:rPr>
            <w:rFonts w:asciiTheme="minorHAnsi" w:hAnsiTheme="minorHAnsi"/>
            <w:sz w:val="20"/>
            <w:szCs w:val="20"/>
          </w:rPr>
          <w:delText>listados no relatório de vistoria inicial</w:delText>
        </w:r>
        <w:r w:rsidR="00624730" w:rsidRPr="00005FB9" w:rsidDel="008926A6">
          <w:rPr>
            <w:rFonts w:asciiTheme="minorHAnsi" w:hAnsiTheme="minorHAnsi"/>
            <w:sz w:val="20"/>
            <w:szCs w:val="20"/>
          </w:rPr>
          <w:delText>;</w:delText>
        </w:r>
      </w:del>
    </w:p>
    <w:p w14:paraId="4C6CF22B" w14:textId="77777777" w:rsidR="00CF0BCA" w:rsidRDefault="00CF0BCA" w:rsidP="008906D9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r w:rsidRPr="00CF0BCA">
        <w:rPr>
          <w:rFonts w:asciiTheme="minorHAnsi" w:hAnsiTheme="minorHAnsi"/>
          <w:sz w:val="20"/>
          <w:szCs w:val="20"/>
        </w:rPr>
        <w:t>Garantir a tranquilidade e o uso exclusivo do imóvel durante o período contratado</w:t>
      </w:r>
      <w:r w:rsidR="00624730" w:rsidRPr="00005FB9">
        <w:rPr>
          <w:rFonts w:asciiTheme="minorHAnsi" w:hAnsiTheme="minorHAnsi"/>
          <w:sz w:val="20"/>
          <w:szCs w:val="20"/>
        </w:rPr>
        <w:t>;</w:t>
      </w:r>
    </w:p>
    <w:p w14:paraId="2F991B21" w14:textId="5DA40C2E" w:rsidR="006B4FD9" w:rsidRDefault="00CF0BCA" w:rsidP="008906D9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r w:rsidRPr="00CF0BCA">
        <w:rPr>
          <w:rFonts w:asciiTheme="minorHAnsi" w:hAnsiTheme="minorHAnsi"/>
          <w:sz w:val="20"/>
          <w:szCs w:val="20"/>
        </w:rPr>
        <w:t>Disponibilizar</w:t>
      </w:r>
      <w:ins w:id="218" w:author="Mônica Takeda" w:date="2025-07-03T21:27:00Z">
        <w:r w:rsidR="00A676FA">
          <w:rPr>
            <w:rFonts w:asciiTheme="minorHAnsi" w:hAnsiTheme="minorHAnsi"/>
            <w:sz w:val="20"/>
            <w:szCs w:val="20"/>
          </w:rPr>
          <w:t xml:space="preserve"> e responsabilizar-se por</w:t>
        </w:r>
      </w:ins>
      <w:r w:rsidRPr="00CF0BCA">
        <w:rPr>
          <w:rFonts w:asciiTheme="minorHAnsi" w:hAnsiTheme="minorHAnsi"/>
          <w:sz w:val="20"/>
          <w:szCs w:val="20"/>
        </w:rPr>
        <w:t xml:space="preserve"> pessoal remunerado para </w:t>
      </w:r>
      <w:commentRangeStart w:id="219"/>
      <w:commentRangeStart w:id="220"/>
      <w:del w:id="221" w:author="Manoel Júnior" w:date="2025-07-08T21:11:00Z">
        <w:r w:rsidRPr="00CF0BCA" w:rsidDel="008468CB">
          <w:rPr>
            <w:rFonts w:asciiTheme="minorHAnsi" w:hAnsiTheme="minorHAnsi"/>
            <w:sz w:val="20"/>
            <w:szCs w:val="20"/>
          </w:rPr>
          <w:delText>limpeza e auxílio na cozinha</w:delText>
        </w:r>
        <w:commentRangeEnd w:id="219"/>
        <w:r w:rsidR="00FA5A80" w:rsidDel="008468CB">
          <w:rPr>
            <w:rStyle w:val="Refdecomentrio"/>
          </w:rPr>
          <w:commentReference w:id="219"/>
        </w:r>
        <w:commentRangeEnd w:id="220"/>
        <w:r w:rsidR="008926A6" w:rsidDel="008468CB">
          <w:rPr>
            <w:rStyle w:val="Refdecomentrio"/>
          </w:rPr>
          <w:commentReference w:id="220"/>
        </w:r>
      </w:del>
      <w:ins w:id="222" w:author="Manoel Júnior" w:date="2025-07-08T21:11:00Z">
        <w:r w:rsidR="008468CB">
          <w:rPr>
            <w:rFonts w:asciiTheme="minorHAnsi" w:hAnsiTheme="minorHAnsi"/>
            <w:sz w:val="20"/>
            <w:szCs w:val="20"/>
          </w:rPr>
          <w:t xml:space="preserve">o serviço de limpeza que deverá ser </w:t>
        </w:r>
      </w:ins>
      <w:ins w:id="223" w:author="Manoel Júnior" w:date="2025-07-08T21:12:00Z">
        <w:r w:rsidR="008468CB">
          <w:rPr>
            <w:rFonts w:asciiTheme="minorHAnsi" w:hAnsiTheme="minorHAnsi"/>
            <w:sz w:val="20"/>
            <w:szCs w:val="20"/>
          </w:rPr>
          <w:t>realizado</w:t>
        </w:r>
      </w:ins>
      <w:ins w:id="224" w:author="Manoel Júnior" w:date="2025-07-08T21:11:00Z">
        <w:r w:rsidR="008468CB">
          <w:rPr>
            <w:rFonts w:asciiTheme="minorHAnsi" w:hAnsiTheme="minorHAnsi"/>
            <w:sz w:val="20"/>
            <w:szCs w:val="20"/>
          </w:rPr>
          <w:t xml:space="preserve"> nas dependências do apartamento no período da manhã</w:t>
        </w:r>
      </w:ins>
      <w:ins w:id="225" w:author="Manoel Júnior" w:date="2025-07-08T21:12:00Z">
        <w:r w:rsidR="008468CB">
          <w:rPr>
            <w:rFonts w:asciiTheme="minorHAnsi" w:hAnsiTheme="minorHAnsi"/>
            <w:sz w:val="20"/>
            <w:szCs w:val="20"/>
          </w:rPr>
          <w:t xml:space="preserve"> (entre 8h e 12h)</w:t>
        </w:r>
      </w:ins>
      <w:del w:id="226" w:author="Manoel Júnior" w:date="2025-07-08T21:12:00Z">
        <w:r w:rsidR="00624730" w:rsidRPr="00005FB9" w:rsidDel="008468CB">
          <w:rPr>
            <w:rFonts w:asciiTheme="minorHAnsi" w:hAnsiTheme="minorHAnsi"/>
            <w:sz w:val="20"/>
            <w:szCs w:val="20"/>
          </w:rPr>
          <w:delText>.</w:delText>
        </w:r>
      </w:del>
      <w:r w:rsidR="00624730" w:rsidRPr="00005FB9">
        <w:rPr>
          <w:rFonts w:asciiTheme="minorHAnsi" w:hAnsiTheme="minorHAnsi"/>
          <w:sz w:val="20"/>
          <w:szCs w:val="20"/>
        </w:rPr>
        <w:t xml:space="preserve"> </w:t>
      </w:r>
    </w:p>
    <w:p w14:paraId="7EE4C624" w14:textId="77777777" w:rsidR="008906D9" w:rsidRPr="008906D9" w:rsidRDefault="008906D9" w:rsidP="008906D9">
      <w:pPr>
        <w:spacing w:after="0" w:line="252" w:lineRule="auto"/>
        <w:ind w:left="567" w:right="36" w:firstLine="0"/>
        <w:rPr>
          <w:rFonts w:asciiTheme="minorHAnsi" w:hAnsiTheme="minorHAnsi"/>
          <w:sz w:val="20"/>
          <w:szCs w:val="20"/>
        </w:rPr>
      </w:pPr>
    </w:p>
    <w:p w14:paraId="1E1F843F" w14:textId="77777777" w:rsidR="008A75CA" w:rsidRDefault="008A75CA" w:rsidP="008906D9">
      <w:pPr>
        <w:spacing w:after="100"/>
        <w:ind w:left="283" w:right="34" w:hanging="11"/>
        <w:rPr>
          <w:rFonts w:asciiTheme="minorHAnsi" w:hAnsiTheme="minorHAnsi"/>
          <w:b/>
          <w:bCs/>
          <w:sz w:val="20"/>
          <w:szCs w:val="20"/>
        </w:rPr>
      </w:pPr>
    </w:p>
    <w:p w14:paraId="230C7552" w14:textId="77777777" w:rsidR="008A75CA" w:rsidRDefault="008A75CA" w:rsidP="008906D9">
      <w:pPr>
        <w:spacing w:after="100"/>
        <w:ind w:left="283" w:right="34" w:hanging="11"/>
        <w:rPr>
          <w:rFonts w:asciiTheme="minorHAnsi" w:hAnsiTheme="minorHAnsi"/>
          <w:b/>
          <w:bCs/>
          <w:sz w:val="20"/>
          <w:szCs w:val="20"/>
        </w:rPr>
      </w:pPr>
    </w:p>
    <w:p w14:paraId="6B067977" w14:textId="271955CB" w:rsidR="008A75CA" w:rsidRDefault="00A676FA" w:rsidP="008906D9">
      <w:pPr>
        <w:spacing w:after="100"/>
        <w:ind w:left="283" w:right="34" w:hanging="11"/>
        <w:rPr>
          <w:rFonts w:asciiTheme="minorHAnsi" w:hAnsiTheme="minorHAnsi"/>
          <w:b/>
          <w:bCs/>
          <w:sz w:val="20"/>
          <w:szCs w:val="20"/>
        </w:rPr>
      </w:pPr>
      <w:ins w:id="227" w:author="Mônica Takeda" w:date="2025-07-03T21:30:00Z">
        <w:r>
          <w:rPr>
            <w:rFonts w:asciiTheme="minorHAnsi" w:hAnsiTheme="minorHAnsi"/>
            <w:b/>
            <w:bCs/>
            <w:sz w:val="20"/>
            <w:szCs w:val="20"/>
          </w:rPr>
          <w:t xml:space="preserve">4. </w:t>
        </w:r>
      </w:ins>
      <w:r w:rsidR="008A75CA" w:rsidRPr="008A75CA">
        <w:rPr>
          <w:rFonts w:asciiTheme="minorHAnsi" w:hAnsiTheme="minorHAnsi"/>
          <w:b/>
          <w:bCs/>
          <w:sz w:val="20"/>
          <w:szCs w:val="20"/>
        </w:rPr>
        <w:t>RESCISÃO DO CONTRATO</w:t>
      </w:r>
    </w:p>
    <w:p w14:paraId="1E94CF1A" w14:textId="08BCEF3A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4.1. </w:t>
      </w:r>
      <w:r w:rsidR="00A44BD9" w:rsidRPr="00A44BD9">
        <w:rPr>
          <w:rFonts w:asciiTheme="minorHAnsi" w:hAnsiTheme="minorHAnsi"/>
          <w:sz w:val="20"/>
          <w:szCs w:val="20"/>
        </w:rPr>
        <w:t>O contrato poderá ser rescindido por qualquer uma das partes</w:t>
      </w:r>
      <w:del w:id="228" w:author="Mônica Takeda" w:date="2025-07-03T22:12:00Z">
        <w:r w:rsidR="00A44BD9" w:rsidRPr="00A44BD9" w:rsidDel="00785505">
          <w:rPr>
            <w:rFonts w:asciiTheme="minorHAnsi" w:hAnsiTheme="minorHAnsi"/>
            <w:sz w:val="20"/>
            <w:szCs w:val="20"/>
          </w:rPr>
          <w:delText xml:space="preserve"> em caso de descumprimento das obrigações</w:delText>
        </w:r>
      </w:del>
      <w:r w:rsidR="00A44BD9" w:rsidRPr="00A44BD9">
        <w:rPr>
          <w:rFonts w:asciiTheme="minorHAnsi" w:hAnsiTheme="minorHAnsi"/>
          <w:sz w:val="20"/>
          <w:szCs w:val="20"/>
        </w:rPr>
        <w:t xml:space="preserve">, mediante notificação por escrito com </w:t>
      </w:r>
      <w:r w:rsidR="00A44BD9">
        <w:rPr>
          <w:rFonts w:asciiTheme="minorHAnsi" w:hAnsiTheme="minorHAnsi"/>
          <w:sz w:val="20"/>
          <w:szCs w:val="20"/>
        </w:rPr>
        <w:t>6</w:t>
      </w:r>
      <w:r w:rsidR="00A44BD9" w:rsidRPr="00A44BD9">
        <w:rPr>
          <w:rFonts w:asciiTheme="minorHAnsi" w:hAnsiTheme="minorHAnsi"/>
          <w:sz w:val="20"/>
          <w:szCs w:val="20"/>
        </w:rPr>
        <w:t>0 (</w:t>
      </w:r>
      <w:r w:rsidR="00A44BD9">
        <w:rPr>
          <w:rFonts w:asciiTheme="minorHAnsi" w:hAnsiTheme="minorHAnsi"/>
          <w:sz w:val="20"/>
          <w:szCs w:val="20"/>
        </w:rPr>
        <w:t>sessenta</w:t>
      </w:r>
      <w:r w:rsidR="00A44BD9" w:rsidRPr="00A44BD9">
        <w:rPr>
          <w:rFonts w:asciiTheme="minorHAnsi" w:hAnsiTheme="minorHAnsi"/>
          <w:sz w:val="20"/>
          <w:szCs w:val="20"/>
        </w:rPr>
        <w:t>) dias de antecedência</w:t>
      </w:r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4DD9C7CD" w14:textId="0F2BD2A2" w:rsidR="006B4FD9" w:rsidRPr="00005FB9" w:rsidDel="00A676FA" w:rsidRDefault="00624730" w:rsidP="008906D9">
      <w:pPr>
        <w:spacing w:after="100"/>
        <w:ind w:left="283" w:right="34" w:hanging="11"/>
        <w:rPr>
          <w:del w:id="229" w:author="Mônica Takeda" w:date="2025-07-03T21:32:00Z"/>
          <w:rFonts w:asciiTheme="minorHAnsi" w:hAnsiTheme="minorHAnsi"/>
          <w:sz w:val="20"/>
          <w:szCs w:val="20"/>
        </w:rPr>
      </w:pPr>
      <w:del w:id="230" w:author="Mônica Takeda" w:date="2025-07-03T21:32:00Z">
        <w:r w:rsidRPr="00005FB9" w:rsidDel="00A676FA">
          <w:rPr>
            <w:rFonts w:asciiTheme="minorHAnsi" w:hAnsiTheme="minorHAnsi"/>
            <w:sz w:val="20"/>
            <w:szCs w:val="20"/>
          </w:rPr>
          <w:delText xml:space="preserve">4.2. </w:delText>
        </w:r>
        <w:r w:rsidR="00A44BD9" w:rsidRPr="00A44BD9" w:rsidDel="00A676FA">
          <w:rPr>
            <w:rFonts w:asciiTheme="minorHAnsi" w:hAnsiTheme="minorHAnsi"/>
            <w:sz w:val="20"/>
            <w:szCs w:val="20"/>
          </w:rPr>
          <w:delText>Em caso de rescisão por culpa ou conveniência d</w:delText>
        </w:r>
      </w:del>
      <w:del w:id="231" w:author="Mônica Takeda" w:date="2025-07-03T21:31:00Z">
        <w:r w:rsidR="00A44BD9" w:rsidRPr="00A44BD9" w:rsidDel="00A676FA">
          <w:rPr>
            <w:rFonts w:asciiTheme="minorHAnsi" w:hAnsiTheme="minorHAnsi"/>
            <w:sz w:val="20"/>
            <w:szCs w:val="20"/>
          </w:rPr>
          <w:delText>a CONTRATADA</w:delText>
        </w:r>
      </w:del>
      <w:del w:id="232" w:author="Mônica Takeda" w:date="2025-07-03T21:32:00Z">
        <w:r w:rsidR="00A44BD9" w:rsidRPr="00A44BD9" w:rsidDel="00A676FA">
          <w:rPr>
            <w:rFonts w:asciiTheme="minorHAnsi" w:hAnsiTheme="minorHAnsi"/>
            <w:sz w:val="20"/>
            <w:szCs w:val="20"/>
          </w:rPr>
          <w:delText xml:space="preserve">, </w:delText>
        </w:r>
      </w:del>
      <w:del w:id="233" w:author="Mônica Takeda" w:date="2025-07-03T21:31:00Z">
        <w:r w:rsidR="00A44BD9" w:rsidRPr="00A44BD9" w:rsidDel="00A676FA">
          <w:rPr>
            <w:rFonts w:asciiTheme="minorHAnsi" w:hAnsiTheme="minorHAnsi"/>
            <w:sz w:val="20"/>
            <w:szCs w:val="20"/>
          </w:rPr>
          <w:delText xml:space="preserve">esta deverá </w:delText>
        </w:r>
      </w:del>
      <w:del w:id="234" w:author="Mônica Takeda" w:date="2025-07-03T21:32:00Z">
        <w:r w:rsidR="00A44BD9" w:rsidRPr="00A44BD9" w:rsidDel="00A676FA">
          <w:rPr>
            <w:rFonts w:asciiTheme="minorHAnsi" w:hAnsiTheme="minorHAnsi"/>
            <w:sz w:val="20"/>
            <w:szCs w:val="20"/>
          </w:rPr>
          <w:delText>restituir todos os valores já pagos pelo CLIENTE, acrescidos de multa de 100% sobre o valor total do contrato. A restituição deverá ocorrer em até 10 (dez) dias contados da data da notificação</w:delText>
        </w:r>
        <w:r w:rsidRPr="00005FB9" w:rsidDel="00A676FA">
          <w:rPr>
            <w:rFonts w:asciiTheme="minorHAnsi" w:hAnsiTheme="minorHAnsi"/>
            <w:sz w:val="20"/>
            <w:szCs w:val="20"/>
          </w:rPr>
          <w:delText xml:space="preserve">. </w:delText>
        </w:r>
      </w:del>
    </w:p>
    <w:p w14:paraId="36D2D585" w14:textId="6E1BBEBE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4.3. </w:t>
      </w:r>
      <w:r w:rsidR="00A44BD9" w:rsidRPr="00A44BD9">
        <w:rPr>
          <w:rFonts w:asciiTheme="minorHAnsi" w:hAnsiTheme="minorHAnsi"/>
          <w:sz w:val="20"/>
          <w:szCs w:val="20"/>
        </w:rPr>
        <w:t xml:space="preserve">Em caso de rescisão por culpa ou conveniência </w:t>
      </w:r>
      <w:del w:id="235" w:author="Mônica Takeda" w:date="2025-07-03T21:32:00Z">
        <w:r w:rsidR="00A44BD9" w:rsidRPr="00A44BD9" w:rsidDel="00A676FA">
          <w:rPr>
            <w:rFonts w:asciiTheme="minorHAnsi" w:hAnsiTheme="minorHAnsi"/>
            <w:sz w:val="20"/>
            <w:szCs w:val="20"/>
          </w:rPr>
          <w:delText xml:space="preserve">da </w:delText>
        </w:r>
      </w:del>
      <w:ins w:id="236" w:author="Mônica Takeda" w:date="2025-07-03T21:32:00Z">
        <w:r w:rsidR="00A676FA" w:rsidRPr="00A44BD9">
          <w:rPr>
            <w:rFonts w:asciiTheme="minorHAnsi" w:hAnsiTheme="minorHAnsi"/>
            <w:sz w:val="20"/>
            <w:szCs w:val="20"/>
          </w:rPr>
          <w:t>d</w:t>
        </w:r>
        <w:r w:rsidR="00A676FA">
          <w:rPr>
            <w:rFonts w:asciiTheme="minorHAnsi" w:hAnsiTheme="minorHAnsi"/>
            <w:sz w:val="20"/>
            <w:szCs w:val="20"/>
          </w:rPr>
          <w:t>os</w:t>
        </w:r>
        <w:r w:rsidR="00A676FA" w:rsidRPr="00A44BD9">
          <w:rPr>
            <w:rFonts w:asciiTheme="minorHAnsi" w:hAnsiTheme="minorHAnsi"/>
            <w:sz w:val="20"/>
            <w:szCs w:val="20"/>
          </w:rPr>
          <w:t xml:space="preserve"> </w:t>
        </w:r>
      </w:ins>
      <w:del w:id="237" w:author="Mônica Takeda" w:date="2025-07-03T21:32:00Z">
        <w:r w:rsidR="00A44BD9" w:rsidRPr="00A44BD9" w:rsidDel="00A676FA">
          <w:rPr>
            <w:rFonts w:asciiTheme="minorHAnsi" w:hAnsiTheme="minorHAnsi"/>
            <w:sz w:val="20"/>
            <w:szCs w:val="20"/>
          </w:rPr>
          <w:delText>CONTRATADA</w:delText>
        </w:r>
      </w:del>
      <w:ins w:id="238" w:author="Mônica Takeda" w:date="2025-07-03T21:32:00Z">
        <w:r w:rsidR="00A676FA">
          <w:rPr>
            <w:rFonts w:asciiTheme="minorHAnsi" w:hAnsiTheme="minorHAnsi"/>
            <w:sz w:val="20"/>
            <w:szCs w:val="20"/>
          </w:rPr>
          <w:t>LOCADORES</w:t>
        </w:r>
      </w:ins>
      <w:r w:rsidR="00A44BD9" w:rsidRPr="00A44BD9">
        <w:rPr>
          <w:rFonts w:asciiTheme="minorHAnsi" w:hAnsiTheme="minorHAnsi"/>
          <w:sz w:val="20"/>
          <w:szCs w:val="20"/>
        </w:rPr>
        <w:t xml:space="preserve">, </w:t>
      </w:r>
      <w:del w:id="239" w:author="Mônica Takeda" w:date="2025-07-03T22:12:00Z">
        <w:r w:rsidR="00A44BD9" w:rsidRPr="00A44BD9" w:rsidDel="00785505">
          <w:rPr>
            <w:rFonts w:asciiTheme="minorHAnsi" w:hAnsiTheme="minorHAnsi"/>
            <w:sz w:val="20"/>
            <w:szCs w:val="20"/>
          </w:rPr>
          <w:delText xml:space="preserve">a CONTRATADA </w:delText>
        </w:r>
      </w:del>
      <w:ins w:id="240" w:author="Mônica Takeda" w:date="2025-07-03T22:12:00Z">
        <w:r w:rsidR="00785505">
          <w:rPr>
            <w:rFonts w:asciiTheme="minorHAnsi" w:hAnsiTheme="minorHAnsi"/>
            <w:sz w:val="20"/>
            <w:szCs w:val="20"/>
          </w:rPr>
          <w:t xml:space="preserve">estes </w:t>
        </w:r>
      </w:ins>
      <w:del w:id="241" w:author="Mônica Takeda" w:date="2025-07-03T22:13:00Z">
        <w:r w:rsidR="00A44BD9" w:rsidRPr="00A44BD9" w:rsidDel="00785505">
          <w:rPr>
            <w:rFonts w:asciiTheme="minorHAnsi" w:hAnsiTheme="minorHAnsi"/>
            <w:sz w:val="20"/>
            <w:szCs w:val="20"/>
          </w:rPr>
          <w:delText xml:space="preserve">deverá </w:delText>
        </w:r>
      </w:del>
      <w:ins w:id="242" w:author="Mônica Takeda" w:date="2025-07-03T22:13:00Z">
        <w:r w:rsidR="00785505" w:rsidRPr="00A44BD9">
          <w:rPr>
            <w:rFonts w:asciiTheme="minorHAnsi" w:hAnsiTheme="minorHAnsi"/>
            <w:sz w:val="20"/>
            <w:szCs w:val="20"/>
          </w:rPr>
          <w:t>dever</w:t>
        </w:r>
        <w:r w:rsidR="00785505">
          <w:rPr>
            <w:rFonts w:asciiTheme="minorHAnsi" w:hAnsiTheme="minorHAnsi"/>
            <w:sz w:val="20"/>
            <w:szCs w:val="20"/>
          </w:rPr>
          <w:t>ão</w:t>
        </w:r>
        <w:r w:rsidR="00785505" w:rsidRPr="00A44BD9">
          <w:rPr>
            <w:rFonts w:asciiTheme="minorHAnsi" w:hAnsiTheme="minorHAnsi"/>
            <w:sz w:val="20"/>
            <w:szCs w:val="20"/>
          </w:rPr>
          <w:t xml:space="preserve"> </w:t>
        </w:r>
      </w:ins>
      <w:r w:rsidR="00A44BD9" w:rsidRPr="00A44BD9">
        <w:rPr>
          <w:rFonts w:asciiTheme="minorHAnsi" w:hAnsiTheme="minorHAnsi"/>
          <w:sz w:val="20"/>
          <w:szCs w:val="20"/>
        </w:rPr>
        <w:t xml:space="preserve">pagar multa de 50% do valor total do contrato e </w:t>
      </w:r>
      <w:del w:id="243" w:author="Mônica Takeda" w:date="2025-07-03T22:13:00Z">
        <w:r w:rsidR="00A44BD9" w:rsidRPr="00A44BD9" w:rsidDel="00785505">
          <w:rPr>
            <w:rFonts w:asciiTheme="minorHAnsi" w:hAnsiTheme="minorHAnsi"/>
            <w:sz w:val="20"/>
            <w:szCs w:val="20"/>
          </w:rPr>
          <w:delText xml:space="preserve">deverá </w:delText>
        </w:r>
      </w:del>
      <w:ins w:id="244" w:author="Mônica Takeda" w:date="2025-07-03T22:13:00Z">
        <w:r w:rsidR="00785505" w:rsidRPr="00A44BD9">
          <w:rPr>
            <w:rFonts w:asciiTheme="minorHAnsi" w:hAnsiTheme="minorHAnsi"/>
            <w:sz w:val="20"/>
            <w:szCs w:val="20"/>
          </w:rPr>
          <w:t>dever</w:t>
        </w:r>
        <w:r w:rsidR="00785505">
          <w:rPr>
            <w:rFonts w:asciiTheme="minorHAnsi" w:hAnsiTheme="minorHAnsi"/>
            <w:sz w:val="20"/>
            <w:szCs w:val="20"/>
          </w:rPr>
          <w:t>ão</w:t>
        </w:r>
        <w:r w:rsidR="00785505" w:rsidRPr="00A44BD9">
          <w:rPr>
            <w:rFonts w:asciiTheme="minorHAnsi" w:hAnsiTheme="minorHAnsi"/>
            <w:sz w:val="20"/>
            <w:szCs w:val="20"/>
          </w:rPr>
          <w:t xml:space="preserve"> </w:t>
        </w:r>
      </w:ins>
      <w:del w:id="245" w:author="Mônica Takeda" w:date="2025-07-03T22:13:00Z">
        <w:r w:rsidR="00A44BD9" w:rsidRPr="00A44BD9" w:rsidDel="00785505">
          <w:rPr>
            <w:rFonts w:asciiTheme="minorHAnsi" w:hAnsiTheme="minorHAnsi"/>
            <w:sz w:val="20"/>
            <w:szCs w:val="20"/>
          </w:rPr>
          <w:delText xml:space="preserve">ser restituída </w:delText>
        </w:r>
      </w:del>
      <w:ins w:id="246" w:author="Mônica Takeda" w:date="2025-07-03T22:13:00Z">
        <w:r w:rsidR="00785505" w:rsidRPr="00A44BD9">
          <w:rPr>
            <w:rFonts w:asciiTheme="minorHAnsi" w:hAnsiTheme="minorHAnsi"/>
            <w:sz w:val="20"/>
            <w:szCs w:val="20"/>
          </w:rPr>
          <w:t>restitu</w:t>
        </w:r>
        <w:r w:rsidR="00785505">
          <w:rPr>
            <w:rFonts w:asciiTheme="minorHAnsi" w:hAnsiTheme="minorHAnsi"/>
            <w:sz w:val="20"/>
            <w:szCs w:val="20"/>
          </w:rPr>
          <w:t>ir o LOCADOR</w:t>
        </w:r>
        <w:r w:rsidR="00785505" w:rsidRPr="00A44BD9">
          <w:rPr>
            <w:rFonts w:asciiTheme="minorHAnsi" w:hAnsiTheme="minorHAnsi"/>
            <w:sz w:val="20"/>
            <w:szCs w:val="20"/>
          </w:rPr>
          <w:t xml:space="preserve"> </w:t>
        </w:r>
      </w:ins>
      <w:r w:rsidR="00A44BD9" w:rsidRPr="00A44BD9">
        <w:rPr>
          <w:rFonts w:asciiTheme="minorHAnsi" w:hAnsiTheme="minorHAnsi"/>
          <w:sz w:val="20"/>
          <w:szCs w:val="20"/>
        </w:rPr>
        <w:t>dos valores remanescentes em até 30 (trinta) dias contados da data da notificação. Qualquer reclamação adicional por danos causados ​​à CONTRATADA exigirá a comprovação documental dos danos sofridos pelo CLIENTE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5156252F" w14:textId="113D8487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4.4. </w:t>
      </w:r>
      <w:del w:id="247" w:author="Mônica Takeda" w:date="2025-07-03T22:14:00Z">
        <w:r w:rsidR="00A44BD9" w:rsidRPr="00A44BD9" w:rsidDel="00785505">
          <w:rPr>
            <w:rFonts w:asciiTheme="minorHAnsi" w:hAnsiTheme="minorHAnsi"/>
            <w:sz w:val="20"/>
            <w:szCs w:val="20"/>
          </w:rPr>
          <w:delText>O CLIENTE</w:delText>
        </w:r>
      </w:del>
      <w:ins w:id="248" w:author="Mônica Takeda" w:date="2025-07-03T22:14:00Z">
        <w:r w:rsidR="00785505">
          <w:rPr>
            <w:rFonts w:asciiTheme="minorHAnsi" w:hAnsiTheme="minorHAnsi"/>
            <w:sz w:val="20"/>
            <w:szCs w:val="20"/>
          </w:rPr>
          <w:t>OS LOCATÁRIOS</w:t>
        </w:r>
      </w:ins>
      <w:r w:rsidR="00A44BD9" w:rsidRPr="00A44BD9">
        <w:rPr>
          <w:rFonts w:asciiTheme="minorHAnsi" w:hAnsiTheme="minorHAnsi"/>
          <w:sz w:val="20"/>
          <w:szCs w:val="20"/>
        </w:rPr>
        <w:t xml:space="preserve"> </w:t>
      </w:r>
      <w:del w:id="249" w:author="Mônica Takeda" w:date="2025-07-03T22:14:00Z">
        <w:r w:rsidR="00A44BD9" w:rsidRPr="00A44BD9" w:rsidDel="00785505">
          <w:rPr>
            <w:rFonts w:asciiTheme="minorHAnsi" w:hAnsiTheme="minorHAnsi"/>
            <w:sz w:val="20"/>
            <w:szCs w:val="20"/>
          </w:rPr>
          <w:delText xml:space="preserve">terá </w:delText>
        </w:r>
      </w:del>
      <w:ins w:id="250" w:author="Mônica Takeda" w:date="2025-07-03T22:14:00Z">
        <w:r w:rsidR="00785505" w:rsidRPr="00A44BD9">
          <w:rPr>
            <w:rFonts w:asciiTheme="minorHAnsi" w:hAnsiTheme="minorHAnsi"/>
            <w:sz w:val="20"/>
            <w:szCs w:val="20"/>
          </w:rPr>
          <w:t>ter</w:t>
        </w:r>
        <w:r w:rsidR="00785505">
          <w:rPr>
            <w:rFonts w:asciiTheme="minorHAnsi" w:hAnsiTheme="minorHAnsi"/>
            <w:sz w:val="20"/>
            <w:szCs w:val="20"/>
          </w:rPr>
          <w:t>ão</w:t>
        </w:r>
        <w:r w:rsidR="00785505" w:rsidRPr="00A44BD9">
          <w:rPr>
            <w:rFonts w:asciiTheme="minorHAnsi" w:hAnsiTheme="minorHAnsi"/>
            <w:sz w:val="20"/>
            <w:szCs w:val="20"/>
          </w:rPr>
          <w:t xml:space="preserve"> </w:t>
        </w:r>
      </w:ins>
      <w:r w:rsidR="00A44BD9" w:rsidRPr="00A44BD9">
        <w:rPr>
          <w:rFonts w:asciiTheme="minorHAnsi" w:hAnsiTheme="minorHAnsi"/>
          <w:sz w:val="20"/>
          <w:szCs w:val="20"/>
        </w:rPr>
        <w:t xml:space="preserve">direito </w:t>
      </w:r>
      <w:del w:id="251" w:author="Mônica Takeda" w:date="2025-07-03T22:14:00Z">
        <w:r w:rsidR="00A44BD9" w:rsidRPr="00A44BD9" w:rsidDel="00785505">
          <w:rPr>
            <w:rFonts w:asciiTheme="minorHAnsi" w:hAnsiTheme="minorHAnsi"/>
            <w:sz w:val="20"/>
            <w:szCs w:val="20"/>
          </w:rPr>
          <w:delText>a um</w:delText>
        </w:r>
      </w:del>
      <w:ins w:id="252" w:author="Mônica Takeda" w:date="2025-07-03T22:14:00Z">
        <w:r w:rsidR="00785505">
          <w:rPr>
            <w:rFonts w:asciiTheme="minorHAnsi" w:hAnsiTheme="minorHAnsi"/>
            <w:sz w:val="20"/>
            <w:szCs w:val="20"/>
          </w:rPr>
          <w:t>ao</w:t>
        </w:r>
      </w:ins>
      <w:r w:rsidR="00A44BD9" w:rsidRPr="00A44BD9">
        <w:rPr>
          <w:rFonts w:asciiTheme="minorHAnsi" w:hAnsiTheme="minorHAnsi"/>
          <w:sz w:val="20"/>
          <w:szCs w:val="20"/>
        </w:rPr>
        <w:t xml:space="preserve"> desconto proporcional sobre o valor do contrato caso o imóvel apresente problemas estruturais ou não possua as instalações contratadas que impeçam sua plena utilização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5DC6E48B" w14:textId="77777777" w:rsidR="00785505" w:rsidRDefault="00624730" w:rsidP="008906D9">
      <w:pPr>
        <w:spacing w:after="100"/>
        <w:ind w:left="283" w:right="34" w:hanging="11"/>
        <w:rPr>
          <w:ins w:id="253" w:author="Mônica Takeda" w:date="2025-07-03T22:18:00Z"/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4.5</w:t>
      </w:r>
      <w:ins w:id="254" w:author="Mônica Takeda" w:date="2025-07-03T22:14:00Z">
        <w:r w:rsidR="00785505">
          <w:rPr>
            <w:rFonts w:asciiTheme="minorHAnsi" w:hAnsiTheme="minorHAnsi"/>
            <w:sz w:val="20"/>
            <w:szCs w:val="20"/>
          </w:rPr>
          <w:t xml:space="preserve"> </w:t>
        </w:r>
      </w:ins>
      <w:r w:rsidR="00A44BD9" w:rsidRPr="00A44BD9">
        <w:rPr>
          <w:rFonts w:asciiTheme="minorHAnsi" w:hAnsiTheme="minorHAnsi"/>
          <w:sz w:val="20"/>
          <w:szCs w:val="20"/>
        </w:rPr>
        <w:t xml:space="preserve">Caso </w:t>
      </w:r>
      <w:del w:id="255" w:author="Mônica Takeda" w:date="2025-07-03T22:14:00Z">
        <w:r w:rsidR="00A44BD9" w:rsidRPr="00A44BD9" w:rsidDel="00785505">
          <w:rPr>
            <w:rFonts w:asciiTheme="minorHAnsi" w:hAnsiTheme="minorHAnsi"/>
            <w:sz w:val="20"/>
            <w:szCs w:val="20"/>
          </w:rPr>
          <w:delText>a FORNECEDORA</w:delText>
        </w:r>
      </w:del>
      <w:ins w:id="256" w:author="Mônica Takeda" w:date="2025-07-03T22:14:00Z">
        <w:r w:rsidR="00785505">
          <w:rPr>
            <w:rFonts w:asciiTheme="minorHAnsi" w:hAnsiTheme="minorHAnsi"/>
            <w:sz w:val="20"/>
            <w:szCs w:val="20"/>
          </w:rPr>
          <w:t>o LOCADOR</w:t>
        </w:r>
      </w:ins>
      <w:r w:rsidR="00A44BD9" w:rsidRPr="00A44BD9">
        <w:rPr>
          <w:rFonts w:asciiTheme="minorHAnsi" w:hAnsiTheme="minorHAnsi"/>
          <w:sz w:val="20"/>
          <w:szCs w:val="20"/>
        </w:rPr>
        <w:t xml:space="preserve"> não realize a manutenção e os reparos </w:t>
      </w:r>
      <w:ins w:id="257" w:author="Mônica Takeda" w:date="2025-07-03T22:15:00Z">
        <w:r w:rsidR="00785505">
          <w:rPr>
            <w:rFonts w:asciiTheme="minorHAnsi" w:hAnsiTheme="minorHAnsi"/>
            <w:sz w:val="20"/>
            <w:szCs w:val="20"/>
          </w:rPr>
          <w:t xml:space="preserve">de eventuais problemas relatados </w:t>
        </w:r>
      </w:ins>
      <w:r w:rsidR="00A44BD9" w:rsidRPr="00A44BD9">
        <w:rPr>
          <w:rFonts w:asciiTheme="minorHAnsi" w:hAnsiTheme="minorHAnsi"/>
          <w:sz w:val="20"/>
          <w:szCs w:val="20"/>
        </w:rPr>
        <w:t xml:space="preserve">no prazo de 2 (dois) dias úteis após a notificação </w:t>
      </w:r>
      <w:del w:id="258" w:author="Mônica Takeda" w:date="2025-07-03T22:15:00Z">
        <w:r w:rsidR="00A44BD9" w:rsidRPr="00A44BD9" w:rsidDel="00785505">
          <w:rPr>
            <w:rFonts w:asciiTheme="minorHAnsi" w:hAnsiTheme="minorHAnsi"/>
            <w:sz w:val="20"/>
            <w:szCs w:val="20"/>
          </w:rPr>
          <w:delText>do CLIENTE</w:delText>
        </w:r>
      </w:del>
      <w:ins w:id="259" w:author="Mônica Takeda" w:date="2025-07-03T22:15:00Z">
        <w:r w:rsidR="00785505">
          <w:rPr>
            <w:rFonts w:asciiTheme="minorHAnsi" w:hAnsiTheme="minorHAnsi"/>
            <w:sz w:val="20"/>
            <w:szCs w:val="20"/>
          </w:rPr>
          <w:t>dos LOCATÁRIOS</w:t>
        </w:r>
      </w:ins>
      <w:r w:rsidR="00A44BD9" w:rsidRPr="00A44BD9">
        <w:rPr>
          <w:rFonts w:asciiTheme="minorHAnsi" w:hAnsiTheme="minorHAnsi"/>
          <w:sz w:val="20"/>
          <w:szCs w:val="20"/>
        </w:rPr>
        <w:t>, este</w:t>
      </w:r>
      <w:ins w:id="260" w:author="Mônica Takeda" w:date="2025-07-03T22:15:00Z">
        <w:r w:rsidR="00785505">
          <w:rPr>
            <w:rFonts w:asciiTheme="minorHAnsi" w:hAnsiTheme="minorHAnsi"/>
            <w:sz w:val="20"/>
            <w:szCs w:val="20"/>
          </w:rPr>
          <w:t>s</w:t>
        </w:r>
      </w:ins>
      <w:r w:rsidR="00A44BD9" w:rsidRPr="00A44BD9">
        <w:rPr>
          <w:rFonts w:asciiTheme="minorHAnsi" w:hAnsiTheme="minorHAnsi"/>
          <w:sz w:val="20"/>
          <w:szCs w:val="20"/>
        </w:rPr>
        <w:t xml:space="preserve"> </w:t>
      </w:r>
      <w:del w:id="261" w:author="Mônica Takeda" w:date="2025-07-03T22:15:00Z">
        <w:r w:rsidR="00A44BD9" w:rsidRPr="00A44BD9" w:rsidDel="00785505">
          <w:rPr>
            <w:rFonts w:asciiTheme="minorHAnsi" w:hAnsiTheme="minorHAnsi"/>
            <w:sz w:val="20"/>
            <w:szCs w:val="20"/>
          </w:rPr>
          <w:delText xml:space="preserve">poderá </w:delText>
        </w:r>
      </w:del>
      <w:del w:id="262" w:author="Mônica Takeda" w:date="2025-07-03T22:16:00Z">
        <w:r w:rsidR="00A44BD9" w:rsidRPr="00A44BD9" w:rsidDel="00785505">
          <w:rPr>
            <w:rFonts w:asciiTheme="minorHAnsi" w:hAnsiTheme="minorHAnsi"/>
            <w:sz w:val="20"/>
            <w:szCs w:val="20"/>
          </w:rPr>
          <w:delText>realizar os reparos diretamente e exigir o desconto dos valores correspondentes</w:delText>
        </w:r>
      </w:del>
      <w:ins w:id="263" w:author="Mônica Takeda" w:date="2025-07-03T22:16:00Z">
        <w:r w:rsidR="00785505">
          <w:rPr>
            <w:rFonts w:asciiTheme="minorHAnsi" w:hAnsiTheme="minorHAnsi"/>
            <w:sz w:val="20"/>
            <w:szCs w:val="20"/>
          </w:rPr>
          <w:t>deverão ser restituídos d</w:t>
        </w:r>
      </w:ins>
      <w:ins w:id="264" w:author="Mônica Takeda" w:date="2025-07-03T22:17:00Z">
        <w:r w:rsidR="00785505">
          <w:rPr>
            <w:rFonts w:asciiTheme="minorHAnsi" w:hAnsiTheme="minorHAnsi"/>
            <w:sz w:val="20"/>
            <w:szCs w:val="20"/>
          </w:rPr>
          <w:t>e</w:t>
        </w:r>
      </w:ins>
      <w:ins w:id="265" w:author="Mônica Takeda" w:date="2025-07-03T22:16:00Z">
        <w:r w:rsidR="00785505">
          <w:rPr>
            <w:rFonts w:asciiTheme="minorHAnsi" w:hAnsiTheme="minorHAnsi"/>
            <w:sz w:val="20"/>
            <w:szCs w:val="20"/>
          </w:rPr>
          <w:t xml:space="preserve"> valor proporcional </w:t>
        </w:r>
      </w:ins>
      <w:ins w:id="266" w:author="Mônica Takeda" w:date="2025-07-03T22:17:00Z">
        <w:r w:rsidR="00785505">
          <w:rPr>
            <w:rFonts w:asciiTheme="minorHAnsi" w:hAnsiTheme="minorHAnsi"/>
            <w:sz w:val="20"/>
            <w:szCs w:val="20"/>
          </w:rPr>
          <w:t>aos dias de problema sem reparo, calculados pelo valor bruto deste contrato</w:t>
        </w:r>
      </w:ins>
      <w:r w:rsidRPr="00005FB9">
        <w:rPr>
          <w:rFonts w:asciiTheme="minorHAnsi" w:hAnsiTheme="minorHAnsi"/>
          <w:sz w:val="20"/>
          <w:szCs w:val="20"/>
        </w:rPr>
        <w:t>.</w:t>
      </w:r>
    </w:p>
    <w:p w14:paraId="70DD5C0E" w14:textId="0FBCEC6E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del w:id="267" w:author="Mônica Takeda" w:date="2025-07-03T22:18:00Z">
        <w:r w:rsidRPr="00005FB9" w:rsidDel="00785505">
          <w:rPr>
            <w:rFonts w:asciiTheme="minorHAnsi" w:hAnsiTheme="minorHAnsi"/>
            <w:sz w:val="20"/>
            <w:szCs w:val="20"/>
          </w:rPr>
          <w:delText xml:space="preserve"> </w:delText>
        </w:r>
      </w:del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77217912" w14:textId="6D66AC75" w:rsidR="006B4FD9" w:rsidRPr="00005FB9" w:rsidRDefault="00005FB9" w:rsidP="00005FB9">
      <w:pPr>
        <w:spacing w:after="0"/>
        <w:ind w:left="5" w:right="34" w:hanging="11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5. </w:t>
      </w:r>
      <w:r w:rsidR="008A75CA" w:rsidRPr="008A75CA">
        <w:rPr>
          <w:rFonts w:asciiTheme="minorHAnsi" w:hAnsiTheme="minorHAnsi"/>
          <w:b/>
          <w:bCs/>
          <w:sz w:val="20"/>
          <w:szCs w:val="20"/>
        </w:rPr>
        <w:t>CONDIÇÕES DO IMÓVEL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</w:p>
    <w:p w14:paraId="5A2EAEA2" w14:textId="146E9B10" w:rsidR="006B4FD9" w:rsidRPr="00005FB9" w:rsidRDefault="00624730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5.1. </w:t>
      </w:r>
      <w:r w:rsidR="008A75CA" w:rsidRPr="008A75CA">
        <w:rPr>
          <w:rFonts w:asciiTheme="minorHAnsi" w:hAnsiTheme="minorHAnsi"/>
          <w:sz w:val="20"/>
          <w:szCs w:val="20"/>
        </w:rPr>
        <w:t xml:space="preserve">Um relatório de vistoria </w:t>
      </w:r>
      <w:del w:id="268" w:author="Mônica Takeda" w:date="2025-07-03T22:18:00Z">
        <w:r w:rsidR="008A75CA" w:rsidRPr="008A75CA" w:rsidDel="00785505">
          <w:rPr>
            <w:rFonts w:asciiTheme="minorHAnsi" w:hAnsiTheme="minorHAnsi"/>
            <w:sz w:val="20"/>
            <w:szCs w:val="20"/>
          </w:rPr>
          <w:delText>deverá ser</w:delText>
        </w:r>
      </w:del>
      <w:ins w:id="269" w:author="Mônica Takeda" w:date="2025-07-03T22:18:00Z">
        <w:r w:rsidR="00785505">
          <w:rPr>
            <w:rFonts w:asciiTheme="minorHAnsi" w:hAnsiTheme="minorHAnsi"/>
            <w:sz w:val="20"/>
            <w:szCs w:val="20"/>
          </w:rPr>
          <w:t>será</w:t>
        </w:r>
      </w:ins>
      <w:r w:rsidR="008A75CA" w:rsidRPr="008A75CA">
        <w:rPr>
          <w:rFonts w:asciiTheme="minorHAnsi" w:hAnsiTheme="minorHAnsi"/>
          <w:sz w:val="20"/>
          <w:szCs w:val="20"/>
        </w:rPr>
        <w:t xml:space="preserve"> elaborado antes da entrega do imóvel </w:t>
      </w:r>
      <w:ins w:id="270" w:author="Mônica Takeda" w:date="2025-07-03T22:18:00Z">
        <w:r w:rsidR="00785505">
          <w:rPr>
            <w:rFonts w:asciiTheme="minorHAnsi" w:hAnsiTheme="minorHAnsi"/>
            <w:sz w:val="20"/>
            <w:szCs w:val="20"/>
          </w:rPr>
          <w:t xml:space="preserve">em locação </w:t>
        </w:r>
      </w:ins>
      <w:r w:rsidR="008A75CA" w:rsidRPr="008A75CA">
        <w:rPr>
          <w:rFonts w:asciiTheme="minorHAnsi" w:hAnsiTheme="minorHAnsi"/>
          <w:sz w:val="20"/>
          <w:szCs w:val="20"/>
        </w:rPr>
        <w:t>ao</w:t>
      </w:r>
      <w:del w:id="271" w:author="Manoel Júnior" w:date="2025-07-08T21:57:00Z">
        <w:r w:rsidR="008A75CA" w:rsidRPr="008A75CA" w:rsidDel="00B0109B">
          <w:rPr>
            <w:rFonts w:asciiTheme="minorHAnsi" w:hAnsiTheme="minorHAnsi"/>
            <w:sz w:val="20"/>
            <w:szCs w:val="20"/>
          </w:rPr>
          <w:delText xml:space="preserve"> </w:delText>
        </w:r>
      </w:del>
      <w:ins w:id="272" w:author="Mônica Takeda" w:date="2025-07-03T22:18:00Z">
        <w:r w:rsidR="00785505">
          <w:rPr>
            <w:rFonts w:asciiTheme="minorHAnsi" w:hAnsiTheme="minorHAnsi"/>
            <w:sz w:val="20"/>
            <w:szCs w:val="20"/>
          </w:rPr>
          <w:t>s LOCATÁRIOS</w:t>
        </w:r>
      </w:ins>
      <w:ins w:id="273" w:author="Manoel Júnior" w:date="2025-07-08T21:57:00Z">
        <w:r w:rsidR="00B0109B">
          <w:rPr>
            <w:rFonts w:asciiTheme="minorHAnsi" w:hAnsiTheme="minorHAnsi"/>
            <w:sz w:val="20"/>
            <w:szCs w:val="20"/>
          </w:rPr>
          <w:t xml:space="preserve"> </w:t>
        </w:r>
      </w:ins>
      <w:del w:id="274" w:author="Mônica Takeda" w:date="2025-07-03T22:18:00Z">
        <w:r w:rsidR="008A75CA" w:rsidRPr="008A75CA" w:rsidDel="00785505">
          <w:rPr>
            <w:rFonts w:asciiTheme="minorHAnsi" w:hAnsiTheme="minorHAnsi"/>
            <w:sz w:val="20"/>
            <w:szCs w:val="20"/>
          </w:rPr>
          <w:delText xml:space="preserve">CLIENTE </w:delText>
        </w:r>
      </w:del>
      <w:r w:rsidR="008A75CA" w:rsidRPr="008A75CA">
        <w:rPr>
          <w:rFonts w:asciiTheme="minorHAnsi" w:hAnsiTheme="minorHAnsi"/>
          <w:sz w:val="20"/>
          <w:szCs w:val="20"/>
        </w:rPr>
        <w:t>e deverá ser assinado por ambas as partes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059D8E63" w14:textId="77777777" w:rsidR="00785505" w:rsidRDefault="00624730" w:rsidP="008906D9">
      <w:pPr>
        <w:spacing w:after="0"/>
        <w:ind w:left="283" w:right="34" w:hanging="11"/>
        <w:rPr>
          <w:ins w:id="275" w:author="Mônica Takeda" w:date="2025-07-03T22:19:00Z"/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5.2. </w:t>
      </w:r>
      <w:r w:rsidR="008A75CA" w:rsidRPr="008A75CA">
        <w:rPr>
          <w:rFonts w:asciiTheme="minorHAnsi" w:hAnsiTheme="minorHAnsi"/>
          <w:sz w:val="20"/>
          <w:szCs w:val="20"/>
        </w:rPr>
        <w:t xml:space="preserve">Ao final do período de </w:t>
      </w:r>
      <w:del w:id="276" w:author="Mônica Takeda" w:date="2025-07-03T22:18:00Z">
        <w:r w:rsidR="008A75CA" w:rsidRPr="008A75CA" w:rsidDel="00785505">
          <w:rPr>
            <w:rFonts w:asciiTheme="minorHAnsi" w:hAnsiTheme="minorHAnsi"/>
            <w:sz w:val="20"/>
            <w:szCs w:val="20"/>
          </w:rPr>
          <w:delText>hospedagem</w:delText>
        </w:r>
      </w:del>
      <w:ins w:id="277" w:author="Mônica Takeda" w:date="2025-07-03T22:18:00Z">
        <w:r w:rsidR="00785505">
          <w:rPr>
            <w:rFonts w:asciiTheme="minorHAnsi" w:hAnsiTheme="minorHAnsi"/>
            <w:sz w:val="20"/>
            <w:szCs w:val="20"/>
          </w:rPr>
          <w:t>locação do imóvel</w:t>
        </w:r>
      </w:ins>
      <w:r w:rsidR="008A75CA" w:rsidRPr="008A75CA">
        <w:rPr>
          <w:rFonts w:asciiTheme="minorHAnsi" w:hAnsiTheme="minorHAnsi"/>
          <w:sz w:val="20"/>
          <w:szCs w:val="20"/>
        </w:rPr>
        <w:t>, será realizada uma nova vistoria para verificar as condições do imóvel</w:t>
      </w:r>
      <w:r w:rsidRPr="00005FB9">
        <w:rPr>
          <w:rFonts w:asciiTheme="minorHAnsi" w:hAnsiTheme="minorHAnsi"/>
          <w:sz w:val="20"/>
          <w:szCs w:val="20"/>
        </w:rPr>
        <w:t>.</w:t>
      </w:r>
    </w:p>
    <w:p w14:paraId="2739CA8A" w14:textId="77777777" w:rsidR="00785505" w:rsidRDefault="00785505" w:rsidP="00785505">
      <w:pPr>
        <w:spacing w:after="0"/>
        <w:ind w:right="34"/>
        <w:rPr>
          <w:ins w:id="278" w:author="Mônica Takeda" w:date="2025-07-03T22:19:00Z"/>
          <w:rFonts w:asciiTheme="minorHAnsi" w:hAnsiTheme="minorHAnsi"/>
          <w:sz w:val="20"/>
          <w:szCs w:val="20"/>
        </w:rPr>
      </w:pPr>
    </w:p>
    <w:p w14:paraId="5E67DAA6" w14:textId="2BD3F3D7" w:rsidR="00785505" w:rsidRPr="00005FB9" w:rsidRDefault="00785505" w:rsidP="00785505">
      <w:pPr>
        <w:pStyle w:val="Ttulo1"/>
        <w:numPr>
          <w:ilvl w:val="0"/>
          <w:numId w:val="0"/>
        </w:numPr>
        <w:spacing w:after="0"/>
        <w:ind w:left="10" w:right="0" w:hanging="10"/>
        <w:rPr>
          <w:ins w:id="279" w:author="Mônica Takeda" w:date="2025-07-03T22:19:00Z"/>
          <w:rFonts w:asciiTheme="minorHAnsi" w:hAnsiTheme="minorHAnsi"/>
          <w:b/>
          <w:bCs/>
          <w:sz w:val="20"/>
          <w:szCs w:val="20"/>
        </w:rPr>
      </w:pPr>
      <w:ins w:id="280" w:author="Mônica Takeda" w:date="2025-07-03T22:19:00Z">
        <w:r>
          <w:rPr>
            <w:rFonts w:asciiTheme="minorHAnsi" w:hAnsiTheme="minorHAnsi"/>
            <w:b/>
            <w:bCs/>
            <w:sz w:val="20"/>
            <w:szCs w:val="20"/>
          </w:rPr>
          <w:t xml:space="preserve">6. </w:t>
        </w:r>
        <w:r w:rsidRPr="008A75CA">
          <w:rPr>
            <w:rFonts w:asciiTheme="minorHAnsi" w:hAnsiTheme="minorHAnsi"/>
            <w:b/>
            <w:bCs/>
            <w:sz w:val="20"/>
            <w:szCs w:val="20"/>
          </w:rPr>
          <w:t>DISPOSIÇÕES FINAIS</w:t>
        </w:r>
        <w:r w:rsidRPr="00005FB9">
          <w:rPr>
            <w:rFonts w:asciiTheme="minorHAnsi" w:hAnsiTheme="minorHAnsi"/>
            <w:b/>
            <w:bCs/>
            <w:sz w:val="20"/>
            <w:szCs w:val="20"/>
          </w:rPr>
          <w:t xml:space="preserve"> </w:t>
        </w:r>
      </w:ins>
    </w:p>
    <w:p w14:paraId="513C041F" w14:textId="75266981" w:rsidR="00785505" w:rsidRDefault="00785505" w:rsidP="00785505">
      <w:pPr>
        <w:spacing w:after="0"/>
        <w:ind w:left="283" w:right="34" w:hanging="11"/>
        <w:rPr>
          <w:ins w:id="281" w:author="Mônica Takeda" w:date="2025-07-03T22:20:00Z"/>
          <w:rFonts w:asciiTheme="minorHAnsi" w:hAnsiTheme="minorHAnsi"/>
          <w:sz w:val="20"/>
          <w:szCs w:val="20"/>
        </w:rPr>
      </w:pPr>
      <w:ins w:id="282" w:author="Mônica Takeda" w:date="2025-07-03T22:19:00Z">
        <w:r>
          <w:rPr>
            <w:rFonts w:asciiTheme="minorHAnsi" w:hAnsiTheme="minorHAnsi"/>
            <w:sz w:val="20"/>
            <w:szCs w:val="20"/>
          </w:rPr>
          <w:t>6</w:t>
        </w:r>
        <w:r w:rsidRPr="00005FB9">
          <w:rPr>
            <w:rFonts w:asciiTheme="minorHAnsi" w:hAnsiTheme="minorHAnsi"/>
            <w:sz w:val="20"/>
            <w:szCs w:val="20"/>
          </w:rPr>
          <w:t>.</w:t>
        </w:r>
        <w:r>
          <w:rPr>
            <w:rFonts w:asciiTheme="minorHAnsi" w:hAnsiTheme="minorHAnsi"/>
            <w:sz w:val="20"/>
            <w:szCs w:val="20"/>
          </w:rPr>
          <w:t>1</w:t>
        </w:r>
        <w:r w:rsidRPr="00005FB9">
          <w:rPr>
            <w:rFonts w:asciiTheme="minorHAnsi" w:hAnsiTheme="minorHAnsi"/>
            <w:sz w:val="20"/>
            <w:szCs w:val="20"/>
          </w:rPr>
          <w:t xml:space="preserve">. </w:t>
        </w:r>
        <w:r w:rsidRPr="008A75CA">
          <w:rPr>
            <w:rFonts w:asciiTheme="minorHAnsi" w:hAnsiTheme="minorHAnsi"/>
            <w:sz w:val="20"/>
            <w:szCs w:val="20"/>
          </w:rPr>
          <w:t>As Partes atuarão com transparência, lealdade, cooperação e boa-fé na interpretação e execução deste Contrato</w:t>
        </w:r>
        <w:r w:rsidRPr="00005FB9">
          <w:rPr>
            <w:rFonts w:asciiTheme="minorHAnsi" w:hAnsiTheme="minorHAnsi"/>
            <w:sz w:val="20"/>
            <w:szCs w:val="20"/>
          </w:rPr>
          <w:t>.</w:t>
        </w:r>
      </w:ins>
    </w:p>
    <w:p w14:paraId="0487BE6A" w14:textId="7A7A00FA" w:rsidR="00785505" w:rsidRDefault="00785505" w:rsidP="00785505">
      <w:pPr>
        <w:spacing w:after="0"/>
        <w:ind w:left="283" w:right="34" w:hanging="11"/>
        <w:rPr>
          <w:ins w:id="283" w:author="Mônica Takeda" w:date="2025-07-03T22:21:00Z"/>
          <w:rFonts w:asciiTheme="minorHAnsi" w:hAnsiTheme="minorHAnsi"/>
          <w:sz w:val="20"/>
          <w:szCs w:val="20"/>
        </w:rPr>
      </w:pPr>
      <w:ins w:id="284" w:author="Mônica Takeda" w:date="2025-07-03T22:21:00Z">
        <w:r>
          <w:rPr>
            <w:rFonts w:asciiTheme="minorHAnsi" w:hAnsiTheme="minorHAnsi"/>
            <w:sz w:val="20"/>
            <w:szCs w:val="20"/>
          </w:rPr>
          <w:t xml:space="preserve">6.2. </w:t>
        </w:r>
        <w:r w:rsidRPr="00785505">
          <w:rPr>
            <w:rFonts w:asciiTheme="minorHAnsi" w:hAnsiTheme="minorHAnsi"/>
            <w:sz w:val="20"/>
            <w:szCs w:val="20"/>
          </w:rPr>
          <w:t xml:space="preserve">Qualquer renúncia, modificação, alteração ou adição a este CONTRATO, ou a qualquer de suas cláusulas, somente vinculará as partes se realizado por escrito e assinado </w:t>
        </w:r>
      </w:ins>
      <w:ins w:id="285" w:author="Mônica Takeda" w:date="2025-07-03T22:26:00Z">
        <w:r w:rsidR="008D41AE">
          <w:rPr>
            <w:rFonts w:asciiTheme="minorHAnsi" w:hAnsiTheme="minorHAnsi"/>
            <w:sz w:val="20"/>
            <w:szCs w:val="20"/>
          </w:rPr>
          <w:t>eletronicamente</w:t>
        </w:r>
      </w:ins>
      <w:ins w:id="286" w:author="Mônica Takeda" w:date="2025-07-03T22:21:00Z">
        <w:r w:rsidRPr="00785505">
          <w:rPr>
            <w:rFonts w:asciiTheme="minorHAnsi" w:hAnsiTheme="minorHAnsi"/>
            <w:sz w:val="20"/>
            <w:szCs w:val="20"/>
          </w:rPr>
          <w:t xml:space="preserve"> por seus representantes.</w:t>
        </w:r>
      </w:ins>
    </w:p>
    <w:p w14:paraId="1579CCB0" w14:textId="097666F4" w:rsidR="00785505" w:rsidRDefault="00785505" w:rsidP="00785505">
      <w:pPr>
        <w:spacing w:after="0"/>
        <w:ind w:left="283" w:right="34" w:hanging="11"/>
        <w:rPr>
          <w:ins w:id="287" w:author="Mônica Takeda" w:date="2025-07-03T22:19:00Z"/>
          <w:rFonts w:asciiTheme="minorHAnsi" w:hAnsiTheme="minorHAnsi"/>
          <w:sz w:val="20"/>
          <w:szCs w:val="20"/>
        </w:rPr>
      </w:pPr>
      <w:ins w:id="288" w:author="Mônica Takeda" w:date="2025-07-03T22:21:00Z">
        <w:r>
          <w:rPr>
            <w:rFonts w:asciiTheme="minorHAnsi" w:hAnsiTheme="minorHAnsi"/>
            <w:sz w:val="20"/>
            <w:szCs w:val="20"/>
          </w:rPr>
          <w:t xml:space="preserve">6.3. </w:t>
        </w:r>
        <w:r w:rsidRPr="00785505">
          <w:rPr>
            <w:rFonts w:asciiTheme="minorHAnsi" w:hAnsiTheme="minorHAnsi"/>
            <w:sz w:val="20"/>
            <w:szCs w:val="20"/>
          </w:rPr>
          <w:t xml:space="preserve">Fica determinado que, qualquer tipo de troca de documentos entre as partes, deverá sempre ser realizado mediante o seu envio por meios eletrônicos, </w:t>
        </w:r>
      </w:ins>
      <w:ins w:id="289" w:author="Mônica Takeda" w:date="2025-07-03T22:22:00Z">
        <w:r>
          <w:rPr>
            <w:rFonts w:asciiTheme="minorHAnsi" w:hAnsiTheme="minorHAnsi"/>
            <w:sz w:val="20"/>
            <w:szCs w:val="20"/>
          </w:rPr>
          <w:t xml:space="preserve">entre os endereços de e-mails </w:t>
        </w:r>
      </w:ins>
      <w:ins w:id="290" w:author="Mônica Takeda" w:date="2025-07-03T22:26:00Z">
        <w:r w:rsidR="008D41AE">
          <w:rPr>
            <w:rFonts w:asciiTheme="minorHAnsi" w:hAnsiTheme="minorHAnsi"/>
            <w:sz w:val="20"/>
            <w:szCs w:val="20"/>
          </w:rPr>
          <w:fldChar w:fldCharType="begin"/>
        </w:r>
        <w:r w:rsidR="008D41AE">
          <w:rPr>
            <w:rFonts w:asciiTheme="minorHAnsi" w:hAnsiTheme="minorHAnsi"/>
            <w:sz w:val="20"/>
            <w:szCs w:val="20"/>
          </w:rPr>
          <w:instrText>HYPERLINK "mailto:monica@energiaeambiente.org.br"</w:instrText>
        </w:r>
        <w:r w:rsidR="008D41AE">
          <w:rPr>
            <w:rFonts w:asciiTheme="minorHAnsi" w:hAnsiTheme="minorHAnsi"/>
            <w:sz w:val="20"/>
            <w:szCs w:val="20"/>
          </w:rPr>
          <w:fldChar w:fldCharType="separate"/>
        </w:r>
        <w:r w:rsidR="008D41AE" w:rsidRPr="002D57B0">
          <w:rPr>
            <w:rStyle w:val="Hyperlink"/>
            <w:rFonts w:asciiTheme="minorHAnsi" w:hAnsiTheme="minorHAnsi"/>
            <w:sz w:val="20"/>
            <w:szCs w:val="20"/>
          </w:rPr>
          <w:t>monica@energiaeambiente.org.br</w:t>
        </w:r>
        <w:r w:rsidR="008D41AE">
          <w:rPr>
            <w:rFonts w:asciiTheme="minorHAnsi" w:hAnsiTheme="minorHAnsi"/>
            <w:sz w:val="20"/>
            <w:szCs w:val="20"/>
          </w:rPr>
          <w:fldChar w:fldCharType="end"/>
        </w:r>
      </w:ins>
      <w:ins w:id="291" w:author="Mônica Takeda" w:date="2025-07-03T22:29:00Z">
        <w:r w:rsidR="008D41AE">
          <w:rPr>
            <w:rFonts w:asciiTheme="minorHAnsi" w:hAnsiTheme="minorHAnsi"/>
            <w:sz w:val="20"/>
            <w:szCs w:val="20"/>
          </w:rPr>
          <w:t xml:space="preserve"> (pelo IEMA)</w:t>
        </w:r>
      </w:ins>
      <w:ins w:id="292" w:author="Mônica Takeda" w:date="2025-07-03T22:26:00Z">
        <w:r w:rsidR="008D41AE">
          <w:rPr>
            <w:rFonts w:asciiTheme="minorHAnsi" w:hAnsiTheme="minorHAnsi"/>
            <w:sz w:val="20"/>
            <w:szCs w:val="20"/>
          </w:rPr>
          <w:t>;</w:t>
        </w:r>
      </w:ins>
      <w:ins w:id="293" w:author="Mônica Takeda" w:date="2025-07-03T22:29:00Z">
        <w:r w:rsidR="008D41AE">
          <w:rPr>
            <w:rFonts w:asciiTheme="minorHAnsi" w:hAnsiTheme="minorHAnsi"/>
            <w:sz w:val="20"/>
            <w:szCs w:val="20"/>
          </w:rPr>
          <w:t xml:space="preserve"> </w:t>
        </w:r>
      </w:ins>
      <w:ins w:id="294" w:author="Mônica Takeda" w:date="2025-07-04T16:04:00Z">
        <w:r w:rsidR="00FA5A80">
          <w:rPr>
            <w:rFonts w:asciiTheme="minorHAnsi" w:hAnsiTheme="minorHAnsi"/>
            <w:sz w:val="20"/>
            <w:szCs w:val="20"/>
          </w:rPr>
          <w:fldChar w:fldCharType="begin"/>
        </w:r>
        <w:r w:rsidR="00FA5A80">
          <w:rPr>
            <w:rFonts w:asciiTheme="minorHAnsi" w:hAnsiTheme="minorHAnsi"/>
            <w:sz w:val="20"/>
            <w:szCs w:val="20"/>
          </w:rPr>
          <w:instrText>HYPERLINK "mailto:</w:instrText>
        </w:r>
      </w:ins>
      <w:ins w:id="295" w:author="Mônica Takeda" w:date="2025-07-04T16:02:00Z">
        <w:r w:rsidR="00FA5A80" w:rsidRPr="00FA5A80">
          <w:rPr>
            <w:rPrChange w:id="296" w:author="Mônica Takeda" w:date="2025-07-04T16:04:00Z">
              <w:rPr>
                <w:rStyle w:val="Hyperlink"/>
                <w:rFonts w:asciiTheme="minorHAnsi" w:hAnsiTheme="minorHAnsi"/>
                <w:sz w:val="20"/>
                <w:szCs w:val="20"/>
              </w:rPr>
            </w:rPrChange>
          </w:rPr>
          <w:instrText>alessandra</w:instrText>
        </w:r>
      </w:ins>
      <w:ins w:id="297" w:author="Mônica Takeda" w:date="2025-07-03T22:29:00Z">
        <w:r w:rsidR="00FA5A80" w:rsidRPr="00FA5A80">
          <w:rPr>
            <w:rPrChange w:id="298" w:author="Mônica Takeda" w:date="2025-07-04T16:04:00Z">
              <w:rPr>
                <w:rStyle w:val="Hyperlink"/>
                <w:rFonts w:asciiTheme="minorHAnsi" w:hAnsiTheme="minorHAnsi"/>
                <w:sz w:val="20"/>
                <w:szCs w:val="20"/>
              </w:rPr>
            </w:rPrChange>
          </w:rPr>
          <w:instrText>@inesc.org.br</w:instrText>
        </w:r>
      </w:ins>
      <w:ins w:id="299" w:author="Mônica Takeda" w:date="2025-07-04T16:04:00Z">
        <w:r w:rsidR="00FA5A80">
          <w:rPr>
            <w:rFonts w:asciiTheme="minorHAnsi" w:hAnsiTheme="minorHAnsi"/>
            <w:sz w:val="20"/>
            <w:szCs w:val="20"/>
          </w:rPr>
          <w:instrText>"</w:instrText>
        </w:r>
        <w:r w:rsidR="00FA5A80">
          <w:rPr>
            <w:rFonts w:asciiTheme="minorHAnsi" w:hAnsiTheme="minorHAnsi"/>
            <w:sz w:val="20"/>
            <w:szCs w:val="20"/>
          </w:rPr>
          <w:fldChar w:fldCharType="separate"/>
        </w:r>
      </w:ins>
      <w:ins w:id="300" w:author="Mônica Takeda" w:date="2025-07-04T16:02:00Z">
        <w:r w:rsidR="00FA5A80" w:rsidRPr="00FA5A80">
          <w:rPr>
            <w:rStyle w:val="Hyperlink"/>
            <w:rFonts w:asciiTheme="minorHAnsi" w:hAnsiTheme="minorHAnsi"/>
            <w:sz w:val="20"/>
            <w:szCs w:val="20"/>
          </w:rPr>
          <w:t>alessandra</w:t>
        </w:r>
      </w:ins>
      <w:ins w:id="301" w:author="Mônica Takeda" w:date="2025-07-03T22:29:00Z">
        <w:r w:rsidR="00FA5A80" w:rsidRPr="00FA5A80">
          <w:rPr>
            <w:rStyle w:val="Hyperlink"/>
            <w:rFonts w:asciiTheme="minorHAnsi" w:hAnsiTheme="minorHAnsi"/>
            <w:sz w:val="20"/>
            <w:szCs w:val="20"/>
          </w:rPr>
          <w:t>@inesc.org.br</w:t>
        </w:r>
      </w:ins>
      <w:ins w:id="302" w:author="Mônica Takeda" w:date="2025-07-04T16:04:00Z">
        <w:r w:rsidR="00FA5A80">
          <w:rPr>
            <w:rFonts w:asciiTheme="minorHAnsi" w:hAnsiTheme="minorHAnsi"/>
            <w:sz w:val="20"/>
            <w:szCs w:val="20"/>
          </w:rPr>
          <w:fldChar w:fldCharType="end"/>
        </w:r>
      </w:ins>
      <w:ins w:id="303" w:author="Mônica Takeda" w:date="2025-07-03T22:29:00Z">
        <w:r w:rsidR="008D41AE">
          <w:rPr>
            <w:rFonts w:asciiTheme="minorHAnsi" w:hAnsiTheme="minorHAnsi"/>
            <w:sz w:val="20"/>
            <w:szCs w:val="20"/>
          </w:rPr>
          <w:t xml:space="preserve"> (pelo INESC); e</w:t>
        </w:r>
      </w:ins>
      <w:ins w:id="304" w:author="Mônica Takeda" w:date="2025-07-03T22:30:00Z">
        <w:r w:rsidR="008D41AE">
          <w:rPr>
            <w:rFonts w:asciiTheme="minorHAnsi" w:hAnsiTheme="minorHAnsi"/>
            <w:sz w:val="20"/>
            <w:szCs w:val="20"/>
          </w:rPr>
          <w:t xml:space="preserve"> </w:t>
        </w:r>
      </w:ins>
      <w:ins w:id="305" w:author="Mônica Takeda" w:date="2025-07-04T16:48:00Z">
        <w:r w:rsidR="00BE242A" w:rsidRPr="00BE242A">
          <w:rPr>
            <w:rFonts w:asciiTheme="minorHAnsi" w:hAnsiTheme="minorHAnsi"/>
            <w:sz w:val="20"/>
            <w:szCs w:val="20"/>
          </w:rPr>
          <w:t>alvesdiasanaclaudia@gmail.com</w:t>
        </w:r>
      </w:ins>
      <w:ins w:id="306" w:author="Mônica Takeda" w:date="2025-07-03T22:30:00Z">
        <w:r w:rsidR="008D41AE">
          <w:rPr>
            <w:rFonts w:asciiTheme="minorHAnsi" w:hAnsiTheme="minorHAnsi"/>
            <w:sz w:val="20"/>
            <w:szCs w:val="20"/>
          </w:rPr>
          <w:t xml:space="preserve"> (</w:t>
        </w:r>
      </w:ins>
      <w:ins w:id="307" w:author="Mônica Takeda" w:date="2025-07-04T16:49:00Z">
        <w:r w:rsidR="00BE242A">
          <w:rPr>
            <w:rFonts w:asciiTheme="minorHAnsi" w:hAnsiTheme="minorHAnsi"/>
            <w:sz w:val="20"/>
            <w:szCs w:val="20"/>
          </w:rPr>
          <w:t>da</w:t>
        </w:r>
      </w:ins>
      <w:ins w:id="308" w:author="Mônica Takeda" w:date="2025-07-03T22:30:00Z">
        <w:r w:rsidR="008D41AE">
          <w:rPr>
            <w:rFonts w:asciiTheme="minorHAnsi" w:hAnsiTheme="minorHAnsi"/>
            <w:sz w:val="20"/>
            <w:szCs w:val="20"/>
          </w:rPr>
          <w:t xml:space="preserve"> LOCADOR</w:t>
        </w:r>
      </w:ins>
      <w:ins w:id="309" w:author="Mônica Takeda" w:date="2025-07-04T16:49:00Z">
        <w:r w:rsidR="00BE242A">
          <w:rPr>
            <w:rFonts w:asciiTheme="minorHAnsi" w:hAnsiTheme="minorHAnsi"/>
            <w:sz w:val="20"/>
            <w:szCs w:val="20"/>
          </w:rPr>
          <w:t>A</w:t>
        </w:r>
      </w:ins>
      <w:ins w:id="310" w:author="Mônica Takeda" w:date="2025-07-03T22:30:00Z">
        <w:r w:rsidR="008D41AE">
          <w:rPr>
            <w:rFonts w:asciiTheme="minorHAnsi" w:hAnsiTheme="minorHAnsi"/>
            <w:sz w:val="20"/>
            <w:szCs w:val="20"/>
          </w:rPr>
          <w:t>)</w:t>
        </w:r>
      </w:ins>
      <w:ins w:id="311" w:author="Mônica Takeda" w:date="2025-07-03T22:21:00Z">
        <w:r w:rsidRPr="00785505">
          <w:rPr>
            <w:rFonts w:asciiTheme="minorHAnsi" w:hAnsiTheme="minorHAnsi"/>
            <w:sz w:val="20"/>
            <w:szCs w:val="20"/>
          </w:rPr>
          <w:t>.</w:t>
        </w:r>
      </w:ins>
    </w:p>
    <w:p w14:paraId="4BEE69DF" w14:textId="3BBEF13F" w:rsidR="006B4FD9" w:rsidRPr="00005FB9" w:rsidRDefault="00624730">
      <w:pPr>
        <w:spacing w:after="0"/>
        <w:ind w:right="34"/>
        <w:rPr>
          <w:rFonts w:asciiTheme="minorHAnsi" w:hAnsiTheme="minorHAnsi"/>
          <w:sz w:val="20"/>
          <w:szCs w:val="20"/>
        </w:rPr>
        <w:pPrChange w:id="312" w:author="Mônica Takeda" w:date="2025-07-03T22:19:00Z">
          <w:pPr>
            <w:spacing w:after="0"/>
            <w:ind w:left="283" w:right="34" w:hanging="11"/>
          </w:pPr>
        </w:pPrChange>
      </w:pPr>
      <w:del w:id="313" w:author="Mônica Takeda" w:date="2025-07-03T22:19:00Z">
        <w:r w:rsidRPr="00005FB9" w:rsidDel="00785505">
          <w:rPr>
            <w:rFonts w:asciiTheme="minorHAnsi" w:hAnsiTheme="minorHAnsi"/>
            <w:sz w:val="20"/>
            <w:szCs w:val="20"/>
          </w:rPr>
          <w:delText xml:space="preserve">  </w:delText>
        </w:r>
      </w:del>
    </w:p>
    <w:p w14:paraId="146074DE" w14:textId="3F2696FE" w:rsidR="006B4FD9" w:rsidRPr="00005FB9" w:rsidRDefault="00005FB9" w:rsidP="00005FB9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del w:id="314" w:author="Mônica Takeda" w:date="2025-07-03T22:30:00Z">
        <w:r w:rsidDel="008D41AE">
          <w:rPr>
            <w:rFonts w:asciiTheme="minorHAnsi" w:hAnsiTheme="minorHAnsi"/>
            <w:b/>
            <w:bCs/>
            <w:sz w:val="20"/>
            <w:szCs w:val="20"/>
          </w:rPr>
          <w:delText>6</w:delText>
        </w:r>
      </w:del>
      <w:ins w:id="315" w:author="Mônica Takeda" w:date="2025-07-03T22:30:00Z">
        <w:r w:rsidR="008D41AE">
          <w:rPr>
            <w:rFonts w:asciiTheme="minorHAnsi" w:hAnsiTheme="minorHAnsi"/>
            <w:b/>
            <w:bCs/>
            <w:sz w:val="20"/>
            <w:szCs w:val="20"/>
          </w:rPr>
          <w:t>7</w:t>
        </w:r>
      </w:ins>
      <w:r>
        <w:rPr>
          <w:rFonts w:asciiTheme="minorHAnsi" w:hAnsiTheme="minorHAnsi"/>
          <w:b/>
          <w:bCs/>
          <w:sz w:val="20"/>
          <w:szCs w:val="20"/>
        </w:rPr>
        <w:t xml:space="preserve">. </w:t>
      </w:r>
      <w:r w:rsidR="008A75CA" w:rsidRPr="008A75CA">
        <w:rPr>
          <w:rFonts w:asciiTheme="minorHAnsi" w:hAnsiTheme="minorHAnsi"/>
          <w:b/>
          <w:bCs/>
          <w:sz w:val="20"/>
          <w:szCs w:val="20"/>
        </w:rPr>
        <w:t>JURISDIÇÃO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</w:p>
    <w:p w14:paraId="53702EDB" w14:textId="0D4DEA77" w:rsidR="006B4FD9" w:rsidRPr="00005FB9" w:rsidRDefault="00624730" w:rsidP="0072362E">
      <w:pPr>
        <w:ind w:left="284" w:right="36"/>
        <w:rPr>
          <w:rFonts w:asciiTheme="minorHAnsi" w:hAnsiTheme="minorHAnsi"/>
          <w:sz w:val="20"/>
          <w:szCs w:val="20"/>
        </w:rPr>
      </w:pPr>
      <w:del w:id="316" w:author="Mônica Takeda" w:date="2025-07-03T22:30:00Z">
        <w:r w:rsidRPr="00005FB9" w:rsidDel="008D41AE">
          <w:rPr>
            <w:rFonts w:asciiTheme="minorHAnsi" w:hAnsiTheme="minorHAnsi"/>
            <w:sz w:val="20"/>
            <w:szCs w:val="20"/>
          </w:rPr>
          <w:delText>6</w:delText>
        </w:r>
      </w:del>
      <w:ins w:id="317" w:author="Mônica Takeda" w:date="2025-07-03T22:30:00Z">
        <w:r w:rsidR="008D41AE">
          <w:rPr>
            <w:rFonts w:asciiTheme="minorHAnsi" w:hAnsiTheme="minorHAnsi"/>
            <w:sz w:val="20"/>
            <w:szCs w:val="20"/>
          </w:rPr>
          <w:t>7</w:t>
        </w:r>
      </w:ins>
      <w:r w:rsidRPr="00005FB9">
        <w:rPr>
          <w:rFonts w:asciiTheme="minorHAnsi" w:hAnsiTheme="minorHAnsi"/>
          <w:sz w:val="20"/>
          <w:szCs w:val="20"/>
        </w:rPr>
        <w:t xml:space="preserve">.1. </w:t>
      </w:r>
      <w:r w:rsidR="008A75CA" w:rsidRPr="008A75CA">
        <w:rPr>
          <w:rFonts w:asciiTheme="minorHAnsi" w:hAnsiTheme="minorHAnsi"/>
          <w:sz w:val="20"/>
          <w:szCs w:val="20"/>
        </w:rPr>
        <w:t>As partes elegem o foro da Comarca de Belém, Estado do Pará, para dirimir quaisquer dúvidas ou litígios oriundos deste contrato, com expressa renúncia a qualquer outro, por mais privilegiado que seja</w:t>
      </w:r>
      <w:r w:rsidRPr="00005FB9">
        <w:rPr>
          <w:rFonts w:asciiTheme="minorHAnsi" w:hAnsiTheme="minorHAnsi"/>
          <w:sz w:val="20"/>
          <w:szCs w:val="20"/>
        </w:rPr>
        <w:t>.</w:t>
      </w:r>
      <w:del w:id="318" w:author="Mônica Takeda" w:date="2025-07-03T22:30:00Z">
        <w:r w:rsidRPr="00005FB9" w:rsidDel="008D41AE">
          <w:rPr>
            <w:rFonts w:asciiTheme="minorHAnsi" w:hAnsiTheme="minorHAnsi"/>
            <w:sz w:val="20"/>
            <w:szCs w:val="20"/>
          </w:rPr>
          <w:delText xml:space="preserve"> </w:delText>
        </w:r>
      </w:del>
    </w:p>
    <w:p w14:paraId="11C268F8" w14:textId="3701A211" w:rsidR="006B4FD9" w:rsidRPr="00005FB9" w:rsidDel="008D41AE" w:rsidRDefault="0072362E" w:rsidP="0072362E">
      <w:pPr>
        <w:pStyle w:val="Ttulo1"/>
        <w:numPr>
          <w:ilvl w:val="0"/>
          <w:numId w:val="0"/>
        </w:numPr>
        <w:spacing w:after="0"/>
        <w:ind w:left="10" w:right="0" w:hanging="10"/>
        <w:rPr>
          <w:del w:id="319" w:author="Mônica Takeda" w:date="2025-07-03T22:30:00Z"/>
          <w:rFonts w:asciiTheme="minorHAnsi" w:hAnsiTheme="minorHAnsi"/>
          <w:b/>
          <w:bCs/>
          <w:sz w:val="20"/>
          <w:szCs w:val="20"/>
        </w:rPr>
      </w:pPr>
      <w:del w:id="320" w:author="Mônica Takeda" w:date="2025-07-03T22:30:00Z">
        <w:r w:rsidDel="008D41AE">
          <w:rPr>
            <w:rFonts w:asciiTheme="minorHAnsi" w:hAnsiTheme="minorHAnsi"/>
            <w:b/>
            <w:bCs/>
            <w:sz w:val="20"/>
            <w:szCs w:val="20"/>
          </w:rPr>
          <w:delText xml:space="preserve">7. </w:delText>
        </w:r>
        <w:r w:rsidR="008A75CA" w:rsidRPr="008A75CA" w:rsidDel="008D41AE">
          <w:rPr>
            <w:rFonts w:asciiTheme="minorHAnsi" w:hAnsiTheme="minorHAnsi"/>
            <w:b/>
            <w:bCs/>
            <w:sz w:val="20"/>
            <w:szCs w:val="20"/>
          </w:rPr>
          <w:delText>DISPOSIÇÕES FINAIS</w:delText>
        </w:r>
        <w:r w:rsidRPr="00005FB9" w:rsidDel="008D41AE">
          <w:rPr>
            <w:rFonts w:asciiTheme="minorHAnsi" w:hAnsiTheme="minorHAnsi"/>
            <w:b/>
            <w:bCs/>
            <w:sz w:val="20"/>
            <w:szCs w:val="20"/>
          </w:rPr>
          <w:delText xml:space="preserve"> </w:delText>
        </w:r>
      </w:del>
    </w:p>
    <w:p w14:paraId="743D1AEA" w14:textId="25CCCFF2" w:rsidR="006B4FD9" w:rsidDel="008D41AE" w:rsidRDefault="00624730" w:rsidP="008906D9">
      <w:pPr>
        <w:spacing w:after="0"/>
        <w:ind w:left="283" w:right="34" w:hanging="11"/>
        <w:rPr>
          <w:del w:id="321" w:author="Mônica Takeda" w:date="2025-07-03T22:30:00Z"/>
          <w:rFonts w:asciiTheme="minorHAnsi" w:hAnsiTheme="minorHAnsi"/>
          <w:sz w:val="20"/>
          <w:szCs w:val="20"/>
        </w:rPr>
      </w:pPr>
      <w:del w:id="322" w:author="Mônica Takeda" w:date="2025-07-03T22:30:00Z">
        <w:r w:rsidRPr="00005FB9" w:rsidDel="008D41AE">
          <w:rPr>
            <w:rFonts w:asciiTheme="minorHAnsi" w:hAnsiTheme="minorHAnsi"/>
            <w:sz w:val="20"/>
            <w:szCs w:val="20"/>
          </w:rPr>
          <w:delText>7.</w:delText>
        </w:r>
        <w:r w:rsidR="008A75CA" w:rsidDel="008D41AE">
          <w:rPr>
            <w:rFonts w:asciiTheme="minorHAnsi" w:hAnsiTheme="minorHAnsi"/>
            <w:sz w:val="20"/>
            <w:szCs w:val="20"/>
          </w:rPr>
          <w:delText>1</w:delText>
        </w:r>
        <w:r w:rsidRPr="00005FB9" w:rsidDel="008D41AE">
          <w:rPr>
            <w:rFonts w:asciiTheme="minorHAnsi" w:hAnsiTheme="minorHAnsi"/>
            <w:sz w:val="20"/>
            <w:szCs w:val="20"/>
          </w:rPr>
          <w:delText xml:space="preserve">. </w:delText>
        </w:r>
        <w:r w:rsidR="008A75CA" w:rsidRPr="008A75CA" w:rsidDel="008D41AE">
          <w:rPr>
            <w:rFonts w:asciiTheme="minorHAnsi" w:hAnsiTheme="minorHAnsi"/>
            <w:sz w:val="20"/>
            <w:szCs w:val="20"/>
          </w:rPr>
          <w:delText>As Partes atuarão com transparência, lealdade, cooperação e boa-fé na interpretação e execução deste Contrato</w:delText>
        </w:r>
        <w:r w:rsidRPr="00005FB9" w:rsidDel="008D41AE">
          <w:rPr>
            <w:rFonts w:asciiTheme="minorHAnsi" w:hAnsiTheme="minorHAnsi"/>
            <w:sz w:val="20"/>
            <w:szCs w:val="20"/>
          </w:rPr>
          <w:delText xml:space="preserve">. </w:delText>
        </w:r>
      </w:del>
    </w:p>
    <w:p w14:paraId="7640FC47" w14:textId="77777777" w:rsidR="008906D9" w:rsidRPr="00005FB9" w:rsidRDefault="008906D9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</w:p>
    <w:p w14:paraId="673E7712" w14:textId="1EBD1DB9" w:rsidR="006B4FD9" w:rsidDel="008D41AE" w:rsidRDefault="008D41AE">
      <w:pPr>
        <w:ind w:left="5" w:right="36"/>
        <w:rPr>
          <w:del w:id="323" w:author="Mônica Takeda" w:date="2025-07-03T22:31:00Z"/>
          <w:rFonts w:asciiTheme="minorHAnsi" w:hAnsiTheme="minorHAnsi"/>
          <w:sz w:val="20"/>
          <w:szCs w:val="20"/>
        </w:rPr>
      </w:pPr>
      <w:ins w:id="324" w:author="Mônica Takeda" w:date="2025-07-03T22:31:00Z">
        <w:r w:rsidRPr="008D41AE">
          <w:rPr>
            <w:rFonts w:asciiTheme="minorHAnsi" w:hAnsiTheme="minorHAnsi"/>
            <w:sz w:val="20"/>
            <w:szCs w:val="20"/>
          </w:rPr>
          <w:t>E, por estarem assim justas e contratadas, assinam o presente em 02 (duas) vias de igual teor, juntamente com as 02 (duas) testemunhas infra-assinadas.</w:t>
        </w:r>
      </w:ins>
      <w:del w:id="325" w:author="Mônica Takeda" w:date="2025-07-03T22:31:00Z">
        <w:r w:rsidR="008A75CA" w:rsidRPr="008A75CA" w:rsidDel="008D41AE">
          <w:rPr>
            <w:rFonts w:asciiTheme="minorHAnsi" w:hAnsiTheme="minorHAnsi"/>
            <w:sz w:val="20"/>
            <w:szCs w:val="20"/>
          </w:rPr>
          <w:delText>EM TESTEMUNHO DO QUE, as Partes assinam este Contrato</w:delText>
        </w:r>
        <w:r w:rsidR="00624730" w:rsidRPr="00005FB9" w:rsidDel="008D41AE">
          <w:rPr>
            <w:rFonts w:asciiTheme="minorHAnsi" w:hAnsiTheme="minorHAnsi"/>
            <w:sz w:val="20"/>
            <w:szCs w:val="20"/>
          </w:rPr>
          <w:delText xml:space="preserve">. </w:delText>
        </w:r>
      </w:del>
    </w:p>
    <w:p w14:paraId="7F8F6B36" w14:textId="77777777" w:rsidR="008A75CA" w:rsidRPr="00005FB9" w:rsidRDefault="008A75CA">
      <w:pPr>
        <w:ind w:left="5" w:right="36"/>
        <w:rPr>
          <w:rFonts w:asciiTheme="minorHAnsi" w:hAnsiTheme="minorHAnsi"/>
          <w:sz w:val="20"/>
          <w:szCs w:val="20"/>
        </w:rPr>
      </w:pPr>
    </w:p>
    <w:p w14:paraId="626AD550" w14:textId="69939BE7" w:rsidR="006B4FD9" w:rsidRPr="00005FB9" w:rsidRDefault="00624730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lastRenderedPageBreak/>
        <w:t xml:space="preserve">Belém </w:t>
      </w:r>
      <w:r w:rsidR="008A75CA">
        <w:rPr>
          <w:rFonts w:asciiTheme="minorHAnsi" w:hAnsiTheme="minorHAnsi"/>
          <w:sz w:val="20"/>
          <w:szCs w:val="20"/>
        </w:rPr>
        <w:t>(</w:t>
      </w:r>
      <w:r w:rsidRPr="00005FB9">
        <w:rPr>
          <w:rFonts w:asciiTheme="minorHAnsi" w:hAnsiTheme="minorHAnsi"/>
          <w:sz w:val="20"/>
          <w:szCs w:val="20"/>
        </w:rPr>
        <w:t>P</w:t>
      </w:r>
      <w:r w:rsidR="008A75CA">
        <w:rPr>
          <w:rFonts w:asciiTheme="minorHAnsi" w:hAnsiTheme="minorHAnsi"/>
          <w:sz w:val="20"/>
          <w:szCs w:val="20"/>
        </w:rPr>
        <w:t>A)</w:t>
      </w:r>
      <w:r w:rsidRPr="00005FB9">
        <w:rPr>
          <w:rFonts w:asciiTheme="minorHAnsi" w:hAnsiTheme="minorHAnsi"/>
          <w:sz w:val="20"/>
          <w:szCs w:val="20"/>
        </w:rPr>
        <w:t xml:space="preserve"> Bra</w:t>
      </w:r>
      <w:r w:rsidR="008A75CA">
        <w:rPr>
          <w:rFonts w:asciiTheme="minorHAnsi" w:hAnsiTheme="minorHAnsi"/>
          <w:sz w:val="20"/>
          <w:szCs w:val="20"/>
        </w:rPr>
        <w:t>s</w:t>
      </w:r>
      <w:r w:rsidRPr="00005FB9">
        <w:rPr>
          <w:rFonts w:asciiTheme="minorHAnsi" w:hAnsiTheme="minorHAnsi"/>
          <w:sz w:val="20"/>
          <w:szCs w:val="20"/>
        </w:rPr>
        <w:t>il</w:t>
      </w:r>
      <w:r w:rsidR="008A75CA">
        <w:rPr>
          <w:rFonts w:asciiTheme="minorHAnsi" w:hAnsiTheme="minorHAnsi"/>
          <w:sz w:val="20"/>
          <w:szCs w:val="20"/>
        </w:rPr>
        <w:t>,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del w:id="326" w:author="Manoel Júnior" w:date="2025-07-08T22:01:00Z">
        <w:r w:rsidR="008A75CA" w:rsidDel="002565F3">
          <w:rPr>
            <w:rFonts w:asciiTheme="minorHAnsi" w:hAnsiTheme="minorHAnsi"/>
            <w:sz w:val="20"/>
            <w:szCs w:val="20"/>
          </w:rPr>
          <w:delText xml:space="preserve">20 </w:delText>
        </w:r>
      </w:del>
      <w:ins w:id="327" w:author="Manoel Júnior" w:date="2025-07-08T22:01:00Z">
        <w:r w:rsidR="002565F3">
          <w:rPr>
            <w:rFonts w:asciiTheme="minorHAnsi" w:hAnsiTheme="minorHAnsi"/>
            <w:sz w:val="20"/>
            <w:szCs w:val="20"/>
          </w:rPr>
          <w:t>08</w:t>
        </w:r>
        <w:r w:rsidR="002565F3">
          <w:rPr>
            <w:rFonts w:asciiTheme="minorHAnsi" w:hAnsiTheme="minorHAnsi"/>
            <w:sz w:val="20"/>
            <w:szCs w:val="20"/>
          </w:rPr>
          <w:t xml:space="preserve"> </w:t>
        </w:r>
      </w:ins>
      <w:del w:id="328" w:author="Manoel Júnior" w:date="2025-07-08T22:01:00Z">
        <w:r w:rsidR="008A75CA" w:rsidDel="002565F3">
          <w:rPr>
            <w:rFonts w:asciiTheme="minorHAnsi" w:hAnsiTheme="minorHAnsi"/>
            <w:sz w:val="20"/>
            <w:szCs w:val="20"/>
          </w:rPr>
          <w:delText xml:space="preserve">junho </w:delText>
        </w:r>
      </w:del>
      <w:ins w:id="329" w:author="Manoel Júnior" w:date="2025-07-08T22:01:00Z">
        <w:r w:rsidR="002565F3">
          <w:rPr>
            <w:rFonts w:asciiTheme="minorHAnsi" w:hAnsiTheme="minorHAnsi"/>
            <w:sz w:val="20"/>
            <w:szCs w:val="20"/>
          </w:rPr>
          <w:t>ju</w:t>
        </w:r>
        <w:r w:rsidR="002565F3">
          <w:rPr>
            <w:rFonts w:asciiTheme="minorHAnsi" w:hAnsiTheme="minorHAnsi"/>
            <w:sz w:val="20"/>
            <w:szCs w:val="20"/>
          </w:rPr>
          <w:t>l</w:t>
        </w:r>
        <w:r w:rsidR="002565F3">
          <w:rPr>
            <w:rFonts w:asciiTheme="minorHAnsi" w:hAnsiTheme="minorHAnsi"/>
            <w:sz w:val="20"/>
            <w:szCs w:val="20"/>
          </w:rPr>
          <w:t xml:space="preserve">ho </w:t>
        </w:r>
      </w:ins>
      <w:r w:rsidR="008A75CA">
        <w:rPr>
          <w:rFonts w:asciiTheme="minorHAnsi" w:hAnsiTheme="minorHAnsi"/>
          <w:sz w:val="20"/>
          <w:szCs w:val="20"/>
        </w:rPr>
        <w:t>de 2025</w:t>
      </w:r>
    </w:p>
    <w:p w14:paraId="6D2DFF09" w14:textId="107A5C54" w:rsidR="006B4FD9" w:rsidRPr="00005FB9" w:rsidRDefault="006B4FD9">
      <w:pPr>
        <w:spacing w:after="175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</w:p>
    <w:p w14:paraId="6CDBE940" w14:textId="093A7E67" w:rsidR="006B4FD9" w:rsidRDefault="00624730" w:rsidP="00005FB9">
      <w:pPr>
        <w:spacing w:after="172" w:line="259" w:lineRule="auto"/>
        <w:ind w:left="0" w:firstLine="0"/>
        <w:jc w:val="left"/>
        <w:rPr>
          <w:ins w:id="330" w:author="Mônica Takeda" w:date="2025-07-03T22:31:00Z"/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  <w:ins w:id="331" w:author="Mônica Takeda" w:date="2025-07-03T22:31:00Z">
        <w:r w:rsidR="008D41AE">
          <w:rPr>
            <w:rFonts w:asciiTheme="minorHAnsi" w:hAnsiTheme="minorHAnsi"/>
            <w:sz w:val="20"/>
            <w:szCs w:val="20"/>
          </w:rPr>
          <w:t>________________________________</w:t>
        </w:r>
      </w:ins>
      <w:ins w:id="332" w:author="Mônica Takeda" w:date="2025-07-03T22:32:00Z">
        <w:r w:rsidR="008D41AE">
          <w:rPr>
            <w:rFonts w:asciiTheme="minorHAnsi" w:hAnsiTheme="minorHAnsi"/>
            <w:sz w:val="20"/>
            <w:szCs w:val="20"/>
          </w:rPr>
          <w:t>___________</w:t>
        </w:r>
      </w:ins>
    </w:p>
    <w:p w14:paraId="4D4AA973" w14:textId="44C6DC0A" w:rsidR="008D41AE" w:rsidRDefault="008D41AE" w:rsidP="00005FB9">
      <w:pPr>
        <w:spacing w:after="172" w:line="259" w:lineRule="auto"/>
        <w:ind w:left="0" w:firstLine="0"/>
        <w:jc w:val="left"/>
        <w:rPr>
          <w:ins w:id="333" w:author="Mônica Takeda" w:date="2025-07-03T22:31:00Z"/>
          <w:rFonts w:asciiTheme="minorHAnsi" w:hAnsiTheme="minorHAnsi"/>
          <w:sz w:val="20"/>
          <w:szCs w:val="20"/>
        </w:rPr>
      </w:pPr>
      <w:ins w:id="334" w:author="Mônica Takeda" w:date="2025-07-03T22:31:00Z">
        <w:r>
          <w:rPr>
            <w:rFonts w:asciiTheme="minorHAnsi" w:hAnsiTheme="minorHAnsi"/>
            <w:sz w:val="20"/>
            <w:szCs w:val="20"/>
          </w:rPr>
          <w:t xml:space="preserve">LOCADOR: </w:t>
        </w:r>
      </w:ins>
      <w:ins w:id="335" w:author="Manoel Júnior" w:date="2025-07-08T21:57:00Z">
        <w:r w:rsidR="00B0109B" w:rsidRPr="000E7AA7">
          <w:rPr>
            <w:rFonts w:asciiTheme="minorHAnsi" w:hAnsiTheme="minorHAnsi"/>
            <w:lang w:val="en"/>
          </w:rPr>
          <w:t xml:space="preserve">Ana </w:t>
        </w:r>
        <w:proofErr w:type="spellStart"/>
        <w:r w:rsidR="00B0109B" w:rsidRPr="000E7AA7">
          <w:rPr>
            <w:rFonts w:asciiTheme="minorHAnsi" w:hAnsiTheme="minorHAnsi"/>
            <w:lang w:val="en"/>
          </w:rPr>
          <w:t>Cláudia</w:t>
        </w:r>
        <w:proofErr w:type="spellEnd"/>
        <w:r w:rsidR="00B0109B" w:rsidRPr="000E7AA7">
          <w:rPr>
            <w:rFonts w:asciiTheme="minorHAnsi" w:hAnsiTheme="minorHAnsi"/>
            <w:lang w:val="en"/>
          </w:rPr>
          <w:t xml:space="preserve"> Alves Dias</w:t>
        </w:r>
        <w:r w:rsidR="00B0109B" w:rsidRPr="008D41AE" w:rsidDel="00B0109B">
          <w:rPr>
            <w:rFonts w:asciiTheme="minorHAnsi" w:hAnsiTheme="minorHAnsi"/>
            <w:sz w:val="20"/>
            <w:szCs w:val="20"/>
          </w:rPr>
          <w:t xml:space="preserve"> </w:t>
        </w:r>
      </w:ins>
      <w:ins w:id="336" w:author="Mônica Takeda" w:date="2025-07-03T22:31:00Z">
        <w:del w:id="337" w:author="Manoel Júnior" w:date="2025-07-08T21:57:00Z">
          <w:r w:rsidRPr="008D41AE" w:rsidDel="00B0109B">
            <w:rPr>
              <w:rFonts w:asciiTheme="minorHAnsi" w:hAnsiTheme="minorHAnsi"/>
              <w:sz w:val="20"/>
              <w:szCs w:val="20"/>
              <w:rPrChange w:id="338" w:author="Mônica Takeda" w:date="2025-07-03T22:33:00Z">
                <w:rPr>
                  <w:rFonts w:asciiTheme="minorHAnsi" w:hAnsiTheme="minorHAnsi"/>
                  <w:lang w:val="en"/>
                </w:rPr>
              </w:rPrChange>
            </w:rPr>
            <w:delText>OLENE SILVA SANTOS MOURÃO</w:delText>
          </w:r>
        </w:del>
      </w:ins>
    </w:p>
    <w:p w14:paraId="0677D2FF" w14:textId="77777777" w:rsidR="008D41AE" w:rsidRDefault="008D41AE" w:rsidP="00005FB9">
      <w:pPr>
        <w:spacing w:after="172" w:line="259" w:lineRule="auto"/>
        <w:ind w:left="0" w:firstLine="0"/>
        <w:jc w:val="left"/>
        <w:rPr>
          <w:ins w:id="339" w:author="Mônica Takeda" w:date="2025-07-03T22:32:00Z"/>
          <w:rFonts w:asciiTheme="minorHAnsi" w:hAnsiTheme="minorHAnsi"/>
          <w:sz w:val="20"/>
          <w:szCs w:val="20"/>
        </w:rPr>
      </w:pPr>
    </w:p>
    <w:p w14:paraId="4AF17DA7" w14:textId="77777777" w:rsidR="008D41AE" w:rsidRDefault="008D41AE" w:rsidP="00005FB9">
      <w:pPr>
        <w:spacing w:after="172" w:line="259" w:lineRule="auto"/>
        <w:ind w:left="0" w:firstLine="0"/>
        <w:jc w:val="left"/>
        <w:rPr>
          <w:ins w:id="340" w:author="Mônica Takeda" w:date="2025-07-03T22:32:00Z"/>
          <w:rFonts w:asciiTheme="minorHAnsi" w:hAnsiTheme="minorHAnsi"/>
          <w:sz w:val="20"/>
          <w:szCs w:val="20"/>
        </w:rPr>
      </w:pPr>
    </w:p>
    <w:p w14:paraId="42FE25AA" w14:textId="77777777" w:rsidR="008D41AE" w:rsidRDefault="008D41AE" w:rsidP="008D41AE">
      <w:pPr>
        <w:spacing w:after="172" w:line="259" w:lineRule="auto"/>
        <w:ind w:left="0" w:firstLine="0"/>
        <w:jc w:val="left"/>
        <w:rPr>
          <w:ins w:id="341" w:author="Mônica Takeda" w:date="2025-07-03T22:32:00Z"/>
          <w:rFonts w:asciiTheme="minorHAnsi" w:hAnsiTheme="minorHAnsi"/>
          <w:sz w:val="20"/>
          <w:szCs w:val="20"/>
        </w:rPr>
      </w:pPr>
      <w:ins w:id="342" w:author="Mônica Takeda" w:date="2025-07-03T22:32:00Z">
        <w:r>
          <w:rPr>
            <w:rFonts w:asciiTheme="minorHAnsi" w:hAnsiTheme="minorHAnsi"/>
            <w:sz w:val="20"/>
            <w:szCs w:val="20"/>
          </w:rPr>
          <w:t>___________________________________________</w:t>
        </w:r>
      </w:ins>
    </w:p>
    <w:p w14:paraId="2AF7C127" w14:textId="6CE41CDF" w:rsidR="008D41AE" w:rsidRPr="008D41AE" w:rsidRDefault="008D41AE" w:rsidP="008D41AE">
      <w:pPr>
        <w:spacing w:after="172" w:line="259" w:lineRule="auto"/>
        <w:ind w:left="0" w:firstLine="0"/>
        <w:jc w:val="left"/>
        <w:rPr>
          <w:ins w:id="343" w:author="Mônica Takeda" w:date="2025-07-03T22:32:00Z"/>
          <w:rFonts w:asciiTheme="minorHAnsi" w:hAnsiTheme="minorHAnsi"/>
          <w:sz w:val="20"/>
          <w:szCs w:val="20"/>
          <w:rPrChange w:id="344" w:author="Mônica Takeda" w:date="2025-07-03T22:33:00Z">
            <w:rPr>
              <w:ins w:id="345" w:author="Mônica Takeda" w:date="2025-07-03T22:32:00Z"/>
              <w:rFonts w:asciiTheme="minorHAnsi" w:hAnsiTheme="minorHAnsi"/>
              <w:lang w:val="en"/>
            </w:rPr>
          </w:rPrChange>
        </w:rPr>
      </w:pPr>
      <w:ins w:id="346" w:author="Mônica Takeda" w:date="2025-07-03T22:32:00Z">
        <w:r>
          <w:rPr>
            <w:rFonts w:asciiTheme="minorHAnsi" w:hAnsiTheme="minorHAnsi"/>
            <w:sz w:val="20"/>
            <w:szCs w:val="20"/>
          </w:rPr>
          <w:t xml:space="preserve">LOCATÁRIO: </w:t>
        </w:r>
        <w:r w:rsidRPr="008D41AE">
          <w:rPr>
            <w:rFonts w:asciiTheme="minorHAnsi" w:hAnsiTheme="minorHAnsi"/>
            <w:sz w:val="20"/>
            <w:szCs w:val="20"/>
            <w:rPrChange w:id="347" w:author="Mônica Takeda" w:date="2025-07-03T22:33:00Z">
              <w:rPr>
                <w:rFonts w:asciiTheme="minorHAnsi" w:hAnsiTheme="minorHAnsi"/>
                <w:lang w:val="en"/>
              </w:rPr>
            </w:rPrChange>
          </w:rPr>
          <w:t>INSTITUTO DE ENERGIA E MEIO AMBIENTE (IEMA)</w:t>
        </w:r>
      </w:ins>
    </w:p>
    <w:p w14:paraId="38E21379" w14:textId="77777777" w:rsidR="008D41AE" w:rsidRDefault="008D41AE" w:rsidP="008D41AE">
      <w:pPr>
        <w:spacing w:after="172" w:line="259" w:lineRule="auto"/>
        <w:ind w:left="0" w:firstLine="0"/>
        <w:jc w:val="left"/>
        <w:rPr>
          <w:ins w:id="348" w:author="Mônica Takeda" w:date="2025-07-03T22:32:00Z"/>
          <w:rFonts w:asciiTheme="minorHAnsi" w:hAnsiTheme="minorHAnsi"/>
          <w:lang w:val="en"/>
        </w:rPr>
      </w:pPr>
    </w:p>
    <w:p w14:paraId="6FA49682" w14:textId="77777777" w:rsidR="008D41AE" w:rsidRDefault="008D41AE" w:rsidP="008D41AE">
      <w:pPr>
        <w:spacing w:after="172" w:line="259" w:lineRule="auto"/>
        <w:ind w:left="0" w:firstLine="0"/>
        <w:jc w:val="left"/>
        <w:rPr>
          <w:ins w:id="349" w:author="Mônica Takeda" w:date="2025-07-03T22:32:00Z"/>
          <w:rFonts w:asciiTheme="minorHAnsi" w:hAnsiTheme="minorHAnsi"/>
          <w:lang w:val="en"/>
        </w:rPr>
      </w:pPr>
    </w:p>
    <w:p w14:paraId="00A5009E" w14:textId="77777777" w:rsidR="008D41AE" w:rsidRDefault="008D41AE" w:rsidP="008D41AE">
      <w:pPr>
        <w:spacing w:after="172" w:line="259" w:lineRule="auto"/>
        <w:ind w:left="0" w:firstLine="0"/>
        <w:jc w:val="left"/>
        <w:rPr>
          <w:ins w:id="350" w:author="Mônica Takeda" w:date="2025-07-03T22:32:00Z"/>
          <w:rFonts w:asciiTheme="minorHAnsi" w:hAnsiTheme="minorHAnsi"/>
          <w:sz w:val="20"/>
          <w:szCs w:val="20"/>
        </w:rPr>
      </w:pPr>
      <w:ins w:id="351" w:author="Mônica Takeda" w:date="2025-07-03T22:32:00Z">
        <w:r>
          <w:rPr>
            <w:rFonts w:asciiTheme="minorHAnsi" w:hAnsiTheme="minorHAnsi"/>
            <w:sz w:val="20"/>
            <w:szCs w:val="20"/>
          </w:rPr>
          <w:t>___________________________________________</w:t>
        </w:r>
      </w:ins>
    </w:p>
    <w:p w14:paraId="55155303" w14:textId="11166BA5" w:rsidR="008D41AE" w:rsidRDefault="008D41AE" w:rsidP="008D41AE">
      <w:pPr>
        <w:spacing w:after="172" w:line="259" w:lineRule="auto"/>
        <w:ind w:left="0" w:firstLine="0"/>
        <w:jc w:val="left"/>
        <w:rPr>
          <w:ins w:id="352" w:author="Mônica Takeda" w:date="2025-07-03T22:33:00Z"/>
          <w:rFonts w:asciiTheme="minorHAnsi" w:hAnsiTheme="minorHAnsi"/>
          <w:sz w:val="20"/>
          <w:szCs w:val="20"/>
        </w:rPr>
      </w:pPr>
      <w:ins w:id="353" w:author="Mônica Takeda" w:date="2025-07-03T22:32:00Z">
        <w:r>
          <w:rPr>
            <w:rFonts w:asciiTheme="minorHAnsi" w:hAnsiTheme="minorHAnsi"/>
            <w:sz w:val="20"/>
            <w:szCs w:val="20"/>
          </w:rPr>
          <w:t xml:space="preserve">LOCATÁRIO: </w:t>
        </w:r>
        <w:r w:rsidRPr="008D41AE">
          <w:rPr>
            <w:rFonts w:asciiTheme="minorHAnsi" w:hAnsiTheme="minorHAnsi"/>
            <w:sz w:val="20"/>
            <w:szCs w:val="20"/>
          </w:rPr>
          <w:t>INSTITUTO DE ESTUDOS SOCIOECONÔMICOS – INESC</w:t>
        </w:r>
      </w:ins>
    </w:p>
    <w:p w14:paraId="285AD61A" w14:textId="77777777" w:rsidR="008D41AE" w:rsidRDefault="008D41AE" w:rsidP="008D41AE">
      <w:pPr>
        <w:spacing w:after="172" w:line="259" w:lineRule="auto"/>
        <w:ind w:left="0" w:firstLine="0"/>
        <w:jc w:val="left"/>
        <w:rPr>
          <w:ins w:id="354" w:author="Mônica Takeda" w:date="2025-07-03T22:33:00Z"/>
          <w:rFonts w:asciiTheme="minorHAnsi" w:hAnsiTheme="minorHAnsi"/>
          <w:sz w:val="20"/>
          <w:szCs w:val="20"/>
        </w:rPr>
      </w:pPr>
    </w:p>
    <w:p w14:paraId="47849F8E" w14:textId="77777777" w:rsidR="008D41AE" w:rsidRDefault="008D41AE" w:rsidP="008D41AE">
      <w:pPr>
        <w:spacing w:after="172" w:line="259" w:lineRule="auto"/>
        <w:ind w:left="0" w:firstLine="0"/>
        <w:jc w:val="left"/>
        <w:rPr>
          <w:ins w:id="355" w:author="Mônica Takeda" w:date="2025-07-03T22:33:00Z"/>
          <w:rFonts w:asciiTheme="minorHAnsi" w:hAnsiTheme="minorHAnsi"/>
          <w:sz w:val="20"/>
          <w:szCs w:val="20"/>
        </w:rPr>
      </w:pPr>
    </w:p>
    <w:p w14:paraId="1AD611B7" w14:textId="77777777" w:rsidR="008D41AE" w:rsidRDefault="008D41AE" w:rsidP="008D41AE">
      <w:pPr>
        <w:spacing w:after="172" w:line="259" w:lineRule="auto"/>
        <w:ind w:left="0" w:firstLine="0"/>
        <w:jc w:val="left"/>
        <w:rPr>
          <w:ins w:id="356" w:author="Mônica Takeda" w:date="2025-07-03T22:33:00Z"/>
          <w:rFonts w:asciiTheme="minorHAnsi" w:hAnsiTheme="minorHAnsi"/>
          <w:sz w:val="20"/>
          <w:szCs w:val="20"/>
        </w:rPr>
      </w:pPr>
    </w:p>
    <w:p w14:paraId="20A1A987" w14:textId="7CB95D0E" w:rsidR="008D41AE" w:rsidRDefault="008D41AE" w:rsidP="008D41AE">
      <w:pPr>
        <w:spacing w:after="172" w:line="259" w:lineRule="auto"/>
        <w:ind w:left="0" w:firstLine="0"/>
        <w:jc w:val="left"/>
        <w:rPr>
          <w:ins w:id="357" w:author="Mônica Takeda" w:date="2025-07-03T22:33:00Z"/>
          <w:rFonts w:asciiTheme="minorHAnsi" w:hAnsiTheme="minorHAnsi"/>
          <w:sz w:val="20"/>
          <w:szCs w:val="20"/>
        </w:rPr>
      </w:pPr>
      <w:ins w:id="358" w:author="Mônica Takeda" w:date="2025-07-03T22:33:00Z">
        <w:r>
          <w:rPr>
            <w:rFonts w:asciiTheme="minorHAnsi" w:hAnsiTheme="minorHAnsi"/>
            <w:sz w:val="20"/>
            <w:szCs w:val="20"/>
          </w:rPr>
          <w:t>__________________________________________</w:t>
        </w:r>
        <w:r>
          <w:rPr>
            <w:rFonts w:asciiTheme="minorHAnsi" w:hAnsiTheme="minorHAnsi"/>
            <w:sz w:val="20"/>
            <w:szCs w:val="20"/>
          </w:rPr>
          <w:tab/>
        </w:r>
        <w:del w:id="359" w:author="Manoel Júnior" w:date="2025-07-08T21:12:00Z">
          <w:r w:rsidDel="008468CB">
            <w:rPr>
              <w:rFonts w:asciiTheme="minorHAnsi" w:hAnsiTheme="minorHAnsi"/>
              <w:sz w:val="20"/>
              <w:szCs w:val="20"/>
            </w:rPr>
            <w:tab/>
          </w:r>
        </w:del>
      </w:ins>
      <w:ins w:id="360" w:author="Manoel Júnior" w:date="2025-07-08T21:12:00Z">
        <w:r w:rsidR="008468CB">
          <w:rPr>
            <w:rFonts w:asciiTheme="minorHAnsi" w:hAnsiTheme="minorHAnsi"/>
            <w:sz w:val="20"/>
            <w:szCs w:val="20"/>
          </w:rPr>
          <w:t xml:space="preserve">     </w:t>
        </w:r>
      </w:ins>
      <w:ins w:id="361" w:author="Mônica Takeda" w:date="2025-07-03T22:33:00Z">
        <w:r>
          <w:rPr>
            <w:rFonts w:asciiTheme="minorHAnsi" w:hAnsiTheme="minorHAnsi"/>
            <w:sz w:val="20"/>
            <w:szCs w:val="20"/>
          </w:rPr>
          <w:t>__________________________________________</w:t>
        </w:r>
      </w:ins>
    </w:p>
    <w:p w14:paraId="130060F5" w14:textId="1D7DCB59" w:rsidR="008D41AE" w:rsidRDefault="008D41AE" w:rsidP="008D41AE">
      <w:pPr>
        <w:spacing w:after="172" w:line="259" w:lineRule="auto"/>
        <w:ind w:left="0" w:firstLine="0"/>
        <w:jc w:val="left"/>
        <w:rPr>
          <w:ins w:id="362" w:author="Mônica Takeda" w:date="2025-07-03T22:32:00Z"/>
          <w:rFonts w:asciiTheme="minorHAnsi" w:hAnsiTheme="minorHAnsi"/>
          <w:sz w:val="20"/>
          <w:szCs w:val="20"/>
        </w:rPr>
      </w:pPr>
      <w:ins w:id="363" w:author="Mônica Takeda" w:date="2025-07-03T22:33:00Z">
        <w:r>
          <w:rPr>
            <w:rFonts w:asciiTheme="minorHAnsi" w:hAnsiTheme="minorHAnsi"/>
            <w:sz w:val="20"/>
            <w:szCs w:val="20"/>
          </w:rPr>
          <w:t>TESTEMUNHA</w:t>
        </w:r>
        <w:r w:rsidR="000E31EC">
          <w:rPr>
            <w:rFonts w:asciiTheme="minorHAnsi" w:hAnsiTheme="minorHAnsi"/>
            <w:sz w:val="20"/>
            <w:szCs w:val="20"/>
          </w:rPr>
          <w:t xml:space="preserve"> (nome completo e CPF)</w:t>
        </w:r>
        <w:r w:rsidR="000E31EC">
          <w:rPr>
            <w:rFonts w:asciiTheme="minorHAnsi" w:hAnsiTheme="minorHAnsi"/>
            <w:sz w:val="20"/>
            <w:szCs w:val="20"/>
          </w:rPr>
          <w:tab/>
        </w:r>
        <w:r w:rsidR="000E31EC">
          <w:rPr>
            <w:rFonts w:asciiTheme="minorHAnsi" w:hAnsiTheme="minorHAnsi"/>
            <w:sz w:val="20"/>
            <w:szCs w:val="20"/>
          </w:rPr>
          <w:tab/>
        </w:r>
        <w:del w:id="364" w:author="Manoel Júnior" w:date="2025-07-08T21:12:00Z">
          <w:r w:rsidR="000E31EC" w:rsidDel="008468CB">
            <w:rPr>
              <w:rFonts w:asciiTheme="minorHAnsi" w:hAnsiTheme="minorHAnsi"/>
              <w:sz w:val="20"/>
              <w:szCs w:val="20"/>
            </w:rPr>
            <w:tab/>
          </w:r>
          <w:r w:rsidR="000E31EC" w:rsidDel="008468CB">
            <w:rPr>
              <w:rFonts w:asciiTheme="minorHAnsi" w:hAnsiTheme="minorHAnsi"/>
              <w:sz w:val="20"/>
              <w:szCs w:val="20"/>
            </w:rPr>
            <w:tab/>
          </w:r>
        </w:del>
      </w:ins>
      <w:ins w:id="365" w:author="Manoel Júnior" w:date="2025-07-08T21:12:00Z">
        <w:r w:rsidR="008468CB">
          <w:rPr>
            <w:rFonts w:asciiTheme="minorHAnsi" w:hAnsiTheme="minorHAnsi"/>
            <w:sz w:val="20"/>
            <w:szCs w:val="20"/>
          </w:rPr>
          <w:t xml:space="preserve">     </w:t>
        </w:r>
      </w:ins>
      <w:ins w:id="366" w:author="Mônica Takeda" w:date="2025-07-03T22:33:00Z">
        <w:r w:rsidR="000E31EC">
          <w:rPr>
            <w:rFonts w:asciiTheme="minorHAnsi" w:hAnsiTheme="minorHAnsi"/>
            <w:sz w:val="20"/>
            <w:szCs w:val="20"/>
          </w:rPr>
          <w:t>TESTEMUNHA (nome completo e CPF)</w:t>
        </w:r>
      </w:ins>
    </w:p>
    <w:p w14:paraId="2E756CD8" w14:textId="77777777" w:rsidR="008D41AE" w:rsidRDefault="008D41AE" w:rsidP="008D41AE">
      <w:pPr>
        <w:spacing w:after="172" w:line="259" w:lineRule="auto"/>
        <w:ind w:left="0" w:firstLine="0"/>
        <w:jc w:val="left"/>
        <w:rPr>
          <w:ins w:id="367" w:author="Mônica Takeda" w:date="2025-07-03T22:32:00Z"/>
          <w:rFonts w:asciiTheme="minorHAnsi" w:hAnsiTheme="minorHAnsi"/>
          <w:sz w:val="20"/>
          <w:szCs w:val="20"/>
        </w:rPr>
      </w:pPr>
    </w:p>
    <w:p w14:paraId="7B5DA533" w14:textId="77777777" w:rsidR="008D41AE" w:rsidRPr="00005FB9" w:rsidRDefault="008D41AE" w:rsidP="00005FB9">
      <w:pPr>
        <w:spacing w:after="172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</w:p>
    <w:sectPr w:rsidR="008D41AE" w:rsidRPr="00005FB9" w:rsidSect="008906D9">
      <w:footerReference w:type="even" r:id="rId12"/>
      <w:footerReference w:type="default" r:id="rId13"/>
      <w:footerReference w:type="first" r:id="rId14"/>
      <w:pgSz w:w="11906" w:h="16838"/>
      <w:pgMar w:top="426" w:right="1388" w:bottom="1549" w:left="1440" w:header="720" w:footer="28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ônica Takeda" w:date="2025-07-03T20:12:00Z" w:initials="MT">
    <w:p w14:paraId="2010CA02" w14:textId="77777777" w:rsidR="0040226F" w:rsidRDefault="0040226F" w:rsidP="0040226F">
      <w:pPr>
        <w:pStyle w:val="Textodecomentrio"/>
        <w:ind w:left="0" w:firstLine="0"/>
        <w:jc w:val="left"/>
      </w:pPr>
      <w:r>
        <w:rPr>
          <w:rStyle w:val="Refdecomentrio"/>
        </w:rPr>
        <w:annotationRef/>
      </w:r>
      <w:r>
        <w:t>Favor confirmar!</w:t>
      </w:r>
    </w:p>
  </w:comment>
  <w:comment w:id="5" w:author="Manoel Júnior" w:date="2025-07-08T22:00:00Z" w:initials="MJ">
    <w:p w14:paraId="4E6AB426" w14:textId="584326B0" w:rsidR="004D57E4" w:rsidRDefault="004D57E4">
      <w:pPr>
        <w:pStyle w:val="Textodecomentrio"/>
      </w:pPr>
      <w:r>
        <w:rPr>
          <w:rStyle w:val="Refdecomentrio"/>
        </w:rPr>
        <w:annotationRef/>
      </w:r>
      <w:r>
        <w:t>Ajustado</w:t>
      </w:r>
    </w:p>
    <w:p w14:paraId="28941E99" w14:textId="0CE1D310" w:rsidR="004D57E4" w:rsidRDefault="004D57E4">
      <w:pPr>
        <w:pStyle w:val="Textodecomentrio"/>
      </w:pPr>
    </w:p>
  </w:comment>
  <w:comment w:id="100" w:author="Mônica Takeda" w:date="2025-07-04T12:06:00Z" w:initials="MT">
    <w:p w14:paraId="12AFAD21" w14:textId="77777777" w:rsidR="00D6718C" w:rsidRDefault="00D6718C" w:rsidP="00D6718C">
      <w:pPr>
        <w:pStyle w:val="Textodecomentrio"/>
        <w:ind w:left="0" w:firstLine="0"/>
        <w:jc w:val="left"/>
      </w:pPr>
      <w:r>
        <w:rPr>
          <w:rStyle w:val="Refdecomentrio"/>
        </w:rPr>
        <w:annotationRef/>
      </w:r>
      <w:r>
        <w:t>Talvez seja necessário iniciar no dia 08</w:t>
      </w:r>
    </w:p>
  </w:comment>
  <w:comment w:id="101" w:author="Manoel Júnior" w:date="2025-07-08T21:01:00Z" w:initials="MJ">
    <w:p w14:paraId="155E8183" w14:textId="48D3661C" w:rsidR="008926A6" w:rsidRDefault="008926A6">
      <w:pPr>
        <w:pStyle w:val="Textodecomentrio"/>
      </w:pPr>
      <w:r>
        <w:rPr>
          <w:rStyle w:val="Refdecomentrio"/>
        </w:rPr>
        <w:annotationRef/>
      </w:r>
      <w:r>
        <w:t>Vou alterar para dia 08, ficando de 08 a 23 de novembro o período de locação.</w:t>
      </w:r>
    </w:p>
  </w:comment>
  <w:comment w:id="211" w:author="Mônica Takeda" w:date="2025-07-03T21:28:00Z" w:initials="MT">
    <w:p w14:paraId="74AE7658" w14:textId="77777777" w:rsidR="00FA5A80" w:rsidRDefault="00A676FA" w:rsidP="00FA5A80">
      <w:pPr>
        <w:pStyle w:val="Textodecomentrio"/>
        <w:ind w:left="0" w:firstLine="0"/>
        <w:jc w:val="left"/>
      </w:pPr>
      <w:r>
        <w:rPr>
          <w:rStyle w:val="Refdecomentrio"/>
        </w:rPr>
        <w:annotationRef/>
      </w:r>
      <w:r w:rsidR="00FA5A80">
        <w:t>Por favor, do que se trata? É sobre normas condominiais? Favor compartilhar.</w:t>
      </w:r>
    </w:p>
  </w:comment>
  <w:comment w:id="212" w:author="Manoel Júnior" w:date="2025-07-08T21:07:00Z" w:initials="MJ">
    <w:p w14:paraId="64CBABA2" w14:textId="77777777" w:rsidR="008926A6" w:rsidRDefault="008926A6">
      <w:pPr>
        <w:pStyle w:val="Textodecomentrio"/>
      </w:pPr>
      <w:r>
        <w:rPr>
          <w:rStyle w:val="Refdecomentrio"/>
        </w:rPr>
        <w:annotationRef/>
      </w:r>
      <w:r>
        <w:t>Sim, já ajustei</w:t>
      </w:r>
    </w:p>
    <w:p w14:paraId="06439C06" w14:textId="27939BC5" w:rsidR="008926A6" w:rsidRDefault="008926A6" w:rsidP="008926A6">
      <w:pPr>
        <w:pStyle w:val="Textodecomentrio"/>
        <w:ind w:left="0" w:firstLine="0"/>
      </w:pPr>
    </w:p>
  </w:comment>
  <w:comment w:id="216" w:author="Mônica Takeda" w:date="2025-07-03T21:27:00Z" w:initials="MT">
    <w:p w14:paraId="76E2F806" w14:textId="77777777" w:rsidR="00FA5A80" w:rsidRDefault="00A676FA" w:rsidP="00FA5A80">
      <w:pPr>
        <w:pStyle w:val="Textodecomentrio"/>
        <w:ind w:left="0" w:firstLine="0"/>
        <w:jc w:val="left"/>
      </w:pPr>
      <w:r>
        <w:rPr>
          <w:rStyle w:val="Refdecomentrio"/>
        </w:rPr>
        <w:annotationRef/>
      </w:r>
      <w:r w:rsidR="00FA5A80">
        <w:t>Por favor, pode compartilhar do que se trata? São as 6 camas de solteiro e o que mais?</w:t>
      </w:r>
    </w:p>
  </w:comment>
  <w:comment w:id="217" w:author="Manoel Júnior" w:date="2025-07-08T21:08:00Z" w:initials="MJ">
    <w:p w14:paraId="7484423C" w14:textId="65F17324" w:rsidR="008926A6" w:rsidRDefault="008926A6">
      <w:pPr>
        <w:pStyle w:val="Textodecomentrio"/>
      </w:pPr>
      <w:r>
        <w:rPr>
          <w:rStyle w:val="Refdecomentrio"/>
        </w:rPr>
        <w:annotationRef/>
      </w:r>
      <w:r>
        <w:t xml:space="preserve">Isso acabou ficando </w:t>
      </w:r>
      <w:proofErr w:type="spellStart"/>
      <w:r>
        <w:t>pq</w:t>
      </w:r>
      <w:proofErr w:type="spellEnd"/>
      <w:r>
        <w:t xml:space="preserve"> constava em um outro contrato, mas vou ajustar o texto pra ficar mais claro nesse caso especificamente desse apartamento.</w:t>
      </w:r>
    </w:p>
  </w:comment>
  <w:comment w:id="219" w:author="Mônica Takeda" w:date="2025-07-04T16:06:00Z" w:initials="MT">
    <w:p w14:paraId="648F36DB" w14:textId="77777777" w:rsidR="00FA5A80" w:rsidRDefault="00FA5A80" w:rsidP="00FA5A80">
      <w:pPr>
        <w:pStyle w:val="Textodecomentrio"/>
        <w:ind w:left="0" w:firstLine="0"/>
        <w:jc w:val="left"/>
      </w:pPr>
      <w:r>
        <w:rPr>
          <w:rStyle w:val="Refdecomentrio"/>
        </w:rPr>
        <w:annotationRef/>
      </w:r>
      <w:r>
        <w:t>Por favor, podemos saber o horário que esse apoio será fornecido?</w:t>
      </w:r>
    </w:p>
  </w:comment>
  <w:comment w:id="220" w:author="Manoel Júnior" w:date="2025-07-08T21:10:00Z" w:initials="MJ">
    <w:p w14:paraId="31F7EA8F" w14:textId="19089D44" w:rsidR="008926A6" w:rsidRDefault="008926A6">
      <w:pPr>
        <w:pStyle w:val="Textodecomentrio"/>
      </w:pPr>
      <w:r>
        <w:rPr>
          <w:rStyle w:val="Refdecomentrio"/>
        </w:rPr>
        <w:annotationRef/>
      </w:r>
      <w:r>
        <w:t>Vou ajustar o texto para que fique bem esclarecida a questão do serviço de limpeza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10CA02" w15:done="0"/>
  <w15:commentEx w15:paraId="28941E99" w15:paraIdParent="2010CA02" w15:done="0"/>
  <w15:commentEx w15:paraId="12AFAD21" w15:done="0"/>
  <w15:commentEx w15:paraId="155E8183" w15:paraIdParent="12AFAD21" w15:done="0"/>
  <w15:commentEx w15:paraId="74AE7658" w15:done="0"/>
  <w15:commentEx w15:paraId="06439C06" w15:paraIdParent="74AE7658" w15:done="0"/>
  <w15:commentEx w15:paraId="76E2F806" w15:done="0"/>
  <w15:commentEx w15:paraId="7484423C" w15:paraIdParent="76E2F806" w15:done="0"/>
  <w15:commentEx w15:paraId="648F36DB" w15:done="0"/>
  <w15:commentEx w15:paraId="31F7EA8F" w15:paraIdParent="648F36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9B88A9D" w16cex:dateUtc="2025-07-03T23:12:00Z"/>
  <w16cex:commentExtensible w16cex:durableId="2C18138F" w16cex:dateUtc="2025-07-09T01:00:00Z"/>
  <w16cex:commentExtensible w16cex:durableId="09D3DB69" w16cex:dateUtc="2025-07-04T15:06:00Z"/>
  <w16cex:commentExtensible w16cex:durableId="2C1805A2" w16cex:dateUtc="2025-07-09T00:01:00Z"/>
  <w16cex:commentExtensible w16cex:durableId="28AC3E96" w16cex:dateUtc="2025-07-04T00:28:00Z"/>
  <w16cex:commentExtensible w16cex:durableId="2C18071A" w16cex:dateUtc="2025-07-09T00:07:00Z"/>
  <w16cex:commentExtensible w16cex:durableId="098DB932" w16cex:dateUtc="2025-07-04T00:27:00Z"/>
  <w16cex:commentExtensible w16cex:durableId="2C18073F" w16cex:dateUtc="2025-07-09T00:08:00Z"/>
  <w16cex:commentExtensible w16cex:durableId="3F6347AA" w16cex:dateUtc="2025-07-04T19:06:00Z"/>
  <w16cex:commentExtensible w16cex:durableId="2C1807D2" w16cex:dateUtc="2025-07-09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10CA02" w16cid:durableId="79B88A9D"/>
  <w16cid:commentId w16cid:paraId="28941E99" w16cid:durableId="2C18138F"/>
  <w16cid:commentId w16cid:paraId="12AFAD21" w16cid:durableId="09D3DB69"/>
  <w16cid:commentId w16cid:paraId="155E8183" w16cid:durableId="2C1805A2"/>
  <w16cid:commentId w16cid:paraId="74AE7658" w16cid:durableId="28AC3E96"/>
  <w16cid:commentId w16cid:paraId="06439C06" w16cid:durableId="2C18071A"/>
  <w16cid:commentId w16cid:paraId="76E2F806" w16cid:durableId="098DB932"/>
  <w16cid:commentId w16cid:paraId="7484423C" w16cid:durableId="2C18073F"/>
  <w16cid:commentId w16cid:paraId="648F36DB" w16cid:durableId="3F6347AA"/>
  <w16cid:commentId w16cid:paraId="31F7EA8F" w16cid:durableId="2C1807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747C" w14:textId="77777777" w:rsidR="00F60267" w:rsidRDefault="00F60267">
      <w:pPr>
        <w:spacing w:after="0" w:line="240" w:lineRule="auto"/>
      </w:pPr>
      <w:r>
        <w:separator/>
      </w:r>
    </w:p>
  </w:endnote>
  <w:endnote w:type="continuationSeparator" w:id="0">
    <w:p w14:paraId="5322906F" w14:textId="77777777" w:rsidR="00F60267" w:rsidRDefault="00F6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5533" w14:textId="77777777" w:rsidR="006B4FD9" w:rsidRDefault="006B4FD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87E6" w14:textId="77777777" w:rsidR="006B4FD9" w:rsidRDefault="006B4FD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1F42" w14:textId="77777777" w:rsidR="006B4FD9" w:rsidRDefault="006B4FD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0E168" w14:textId="77777777" w:rsidR="00F60267" w:rsidRDefault="00F60267">
      <w:pPr>
        <w:spacing w:after="0" w:line="240" w:lineRule="auto"/>
      </w:pPr>
      <w:r>
        <w:separator/>
      </w:r>
    </w:p>
  </w:footnote>
  <w:footnote w:type="continuationSeparator" w:id="0">
    <w:p w14:paraId="4C97CC35" w14:textId="77777777" w:rsidR="00F60267" w:rsidRDefault="00F60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131"/>
    <w:multiLevelType w:val="hybridMultilevel"/>
    <w:tmpl w:val="8F7E5666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235374D"/>
    <w:multiLevelType w:val="hybridMultilevel"/>
    <w:tmpl w:val="99AE0D6C"/>
    <w:lvl w:ilvl="0" w:tplc="37F29E0E">
      <w:start w:val="1"/>
      <w:numFmt w:val="bullet"/>
      <w:lvlText w:val="-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DE703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252F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5A78B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C7D3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E49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ABC0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94527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98044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24484"/>
    <w:multiLevelType w:val="hybridMultilevel"/>
    <w:tmpl w:val="9CF86AD8"/>
    <w:lvl w:ilvl="0" w:tplc="53BA6728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CC28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C28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56AC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4CF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2C5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82B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E0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C2E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BE1A89"/>
    <w:multiLevelType w:val="hybridMultilevel"/>
    <w:tmpl w:val="5D5879FE"/>
    <w:lvl w:ilvl="0" w:tplc="81984C7A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7AE3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EE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0252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1EB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B87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685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214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CA1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06002E"/>
    <w:multiLevelType w:val="hybridMultilevel"/>
    <w:tmpl w:val="338A8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508EA"/>
    <w:multiLevelType w:val="hybridMultilevel"/>
    <w:tmpl w:val="7124FF04"/>
    <w:lvl w:ilvl="0" w:tplc="D4D69F62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EE50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6048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643EB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E5A1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B6FC9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6262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A6286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96F80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342862"/>
    <w:multiLevelType w:val="multilevel"/>
    <w:tmpl w:val="FE1867B2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E90CB8"/>
    <w:multiLevelType w:val="hybridMultilevel"/>
    <w:tmpl w:val="324023F8"/>
    <w:lvl w:ilvl="0" w:tplc="3064C018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85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276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A2D6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A69C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2233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602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B9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4C1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C74D72"/>
    <w:multiLevelType w:val="hybridMultilevel"/>
    <w:tmpl w:val="C32E5EA6"/>
    <w:lvl w:ilvl="0" w:tplc="A1304E66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49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C621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BAA4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281D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6C4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C4EC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252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B83D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ônica Takeda">
    <w15:presenceInfo w15:providerId="Windows Live" w15:userId="42caa05c14baa62b"/>
  </w15:person>
  <w15:person w15:author="Manoel Júnior">
    <w15:presenceInfo w15:providerId="Windows Live" w15:userId="1f7b5e5875f87a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D9"/>
    <w:rsid w:val="00005FB9"/>
    <w:rsid w:val="0003640E"/>
    <w:rsid w:val="000852FE"/>
    <w:rsid w:val="00086C6D"/>
    <w:rsid w:val="000E31EC"/>
    <w:rsid w:val="000E7AA7"/>
    <w:rsid w:val="000F17C0"/>
    <w:rsid w:val="001C63FA"/>
    <w:rsid w:val="001F7B09"/>
    <w:rsid w:val="00206F79"/>
    <w:rsid w:val="00220C10"/>
    <w:rsid w:val="002565F3"/>
    <w:rsid w:val="002802EE"/>
    <w:rsid w:val="00307A49"/>
    <w:rsid w:val="00311B1F"/>
    <w:rsid w:val="003A4F0B"/>
    <w:rsid w:val="0040226F"/>
    <w:rsid w:val="0049417D"/>
    <w:rsid w:val="004D57E4"/>
    <w:rsid w:val="004D73D3"/>
    <w:rsid w:val="004D7AF9"/>
    <w:rsid w:val="00582699"/>
    <w:rsid w:val="005A2F32"/>
    <w:rsid w:val="005F77E4"/>
    <w:rsid w:val="00624730"/>
    <w:rsid w:val="006501E6"/>
    <w:rsid w:val="00696AAE"/>
    <w:rsid w:val="006B4FD9"/>
    <w:rsid w:val="006E11AF"/>
    <w:rsid w:val="0072362E"/>
    <w:rsid w:val="0076043F"/>
    <w:rsid w:val="00785505"/>
    <w:rsid w:val="0079145A"/>
    <w:rsid w:val="007B6C4E"/>
    <w:rsid w:val="007C37A2"/>
    <w:rsid w:val="008468CB"/>
    <w:rsid w:val="008906D9"/>
    <w:rsid w:val="008926A6"/>
    <w:rsid w:val="008A61A0"/>
    <w:rsid w:val="008A75CA"/>
    <w:rsid w:val="008D41AE"/>
    <w:rsid w:val="00A10B62"/>
    <w:rsid w:val="00A3538E"/>
    <w:rsid w:val="00A41374"/>
    <w:rsid w:val="00A44BD9"/>
    <w:rsid w:val="00A507B3"/>
    <w:rsid w:val="00A676FA"/>
    <w:rsid w:val="00AF074B"/>
    <w:rsid w:val="00B0109B"/>
    <w:rsid w:val="00B0477C"/>
    <w:rsid w:val="00B04BF0"/>
    <w:rsid w:val="00B31A30"/>
    <w:rsid w:val="00B63956"/>
    <w:rsid w:val="00BC10CF"/>
    <w:rsid w:val="00BE242A"/>
    <w:rsid w:val="00C84568"/>
    <w:rsid w:val="00CD07B3"/>
    <w:rsid w:val="00CE5873"/>
    <w:rsid w:val="00CF0BCA"/>
    <w:rsid w:val="00D04AF6"/>
    <w:rsid w:val="00D068F5"/>
    <w:rsid w:val="00D53D53"/>
    <w:rsid w:val="00D6718C"/>
    <w:rsid w:val="00E257F7"/>
    <w:rsid w:val="00E63BD9"/>
    <w:rsid w:val="00E80CE3"/>
    <w:rsid w:val="00E95058"/>
    <w:rsid w:val="00EB7B91"/>
    <w:rsid w:val="00EC3964"/>
    <w:rsid w:val="00EF710B"/>
    <w:rsid w:val="00F60267"/>
    <w:rsid w:val="00F67D94"/>
    <w:rsid w:val="00F768C0"/>
    <w:rsid w:val="00FA5A80"/>
    <w:rsid w:val="00FC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503A"/>
  <w15:docId w15:val="{3AC7780E-BA08-4FDA-B9F2-132CACFB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7"/>
      </w:numPr>
      <w:spacing w:after="174" w:line="259" w:lineRule="auto"/>
      <w:ind w:left="10" w:right="53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005FB9"/>
    <w:pPr>
      <w:ind w:left="720"/>
      <w:contextualSpacing/>
    </w:pPr>
  </w:style>
  <w:style w:type="paragraph" w:styleId="SemEspaamento">
    <w:name w:val="No Spacing"/>
    <w:uiPriority w:val="1"/>
    <w:qFormat/>
    <w:rsid w:val="00005FB9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F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FB9"/>
    <w:rPr>
      <w:rFonts w:ascii="Consolas" w:eastAsia="Times New Roman" w:hAnsi="Consolas" w:cs="Times New Roman"/>
      <w:color w:val="000000"/>
      <w:sz w:val="20"/>
      <w:szCs w:val="20"/>
    </w:rPr>
  </w:style>
  <w:style w:type="paragraph" w:styleId="Reviso">
    <w:name w:val="Revision"/>
    <w:hidden/>
    <w:uiPriority w:val="99"/>
    <w:semiHidden/>
    <w:rsid w:val="000F17C0"/>
    <w:pPr>
      <w:spacing w:after="0" w:line="240" w:lineRule="auto"/>
    </w:pPr>
    <w:rPr>
      <w:rFonts w:ascii="Times New Roman" w:eastAsia="Times New Roman" w:hAnsi="Times New Roman" w:cs="Times New Roman"/>
      <w:color w:val="000000"/>
      <w:sz w:val="22"/>
    </w:rPr>
  </w:style>
  <w:style w:type="character" w:styleId="Refdecomentrio">
    <w:name w:val="annotation reference"/>
    <w:basedOn w:val="Fontepargpadro"/>
    <w:uiPriority w:val="99"/>
    <w:semiHidden/>
    <w:unhideWhenUsed/>
    <w:rsid w:val="004022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022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0226F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022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226F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D41A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4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727A1-9708-486F-98B0-3B0331600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1414</Words>
  <Characters>7637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Accommodation service agreement - RFN COP 30 - HOUSE 2, n 301</vt:lpstr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Accommodation service agreement - RFN COP 30 - HOUSE 2, n 301</dc:title>
  <dc:subject/>
  <dc:creator>Sarah Lança</dc:creator>
  <cp:keywords/>
  <cp:lastModifiedBy>Manoel Júnior</cp:lastModifiedBy>
  <cp:revision>13</cp:revision>
  <dcterms:created xsi:type="dcterms:W3CDTF">2025-07-03T23:10:00Z</dcterms:created>
  <dcterms:modified xsi:type="dcterms:W3CDTF">2025-07-09T01:01:00Z</dcterms:modified>
</cp:coreProperties>
</file>